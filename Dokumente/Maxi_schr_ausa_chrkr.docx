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b w:val="0"/>
          <w:szCs w:val="26"/>
        </w:rPr>
        <w:id w:val="-1372536155"/>
        <w:docPartObj>
          <w:docPartGallery w:val="Cover Pages"/>
          <w:docPartUnique/>
        </w:docPartObj>
      </w:sdtPr>
      <w:sdtEndPr>
        <w:rPr>
          <w:rFonts w:cs="Arial"/>
          <w:szCs w:val="22"/>
        </w:rPr>
      </w:sdtEndPr>
      <w:sdtContent>
        <w:p w:rsidR="00E92F18" w:rsidRPr="008C111F" w:rsidRDefault="00E92F18" w:rsidP="00E92F18">
          <w:pPr>
            <w:pStyle w:val="berschrift1"/>
          </w:pPr>
        </w:p>
        <w:tbl>
          <w:tblPr>
            <w:tblpPr w:leftFromText="187" w:rightFromText="187" w:horzAnchor="margin" w:tblpXSpec="center" w:tblpYSpec="bottom"/>
            <w:tblW w:w="3857" w:type="pct"/>
            <w:tblLook w:val="04A0" w:firstRow="1" w:lastRow="0" w:firstColumn="1" w:lastColumn="0" w:noHBand="0" w:noVBand="1"/>
          </w:tblPr>
          <w:tblGrid>
            <w:gridCol w:w="6998"/>
          </w:tblGrid>
          <w:tr w:rsidR="008C111F" w:rsidRPr="008C111F" w:rsidTr="008C111F">
            <w:tc>
              <w:tcPr>
                <w:tcW w:w="6998" w:type="dxa"/>
                <w:tcMar>
                  <w:top w:w="216" w:type="dxa"/>
                  <w:left w:w="115" w:type="dxa"/>
                  <w:bottom w:w="216" w:type="dxa"/>
                  <w:right w:w="115" w:type="dxa"/>
                </w:tcMar>
              </w:tcPr>
              <w:p w:rsidR="00E92F18" w:rsidRPr="008C111F" w:rsidRDefault="00C7336B">
                <w:pPr>
                  <w:pStyle w:val="KeinLeerraum"/>
                  <w:rPr>
                    <w:rFonts w:ascii="Arial" w:hAnsi="Arial" w:cs="Arial"/>
                  </w:rPr>
                </w:pPr>
                <w:ins w:id="0" w:author="Maxi Schumann" w:date="2019-03-17T21:27:00Z">
                  <w:r>
                    <w:rPr>
                      <w:rFonts w:ascii="Arial" w:hAnsi="Arial" w:cs="Arial"/>
                    </w:rPr>
                    <w:t>N</w:t>
                  </w:r>
                </w:ins>
                <w:ins w:id="1" w:author="Maxi Schumann" w:date="2019-03-17T21:28:00Z">
                  <w:r>
                    <w:rPr>
                      <w:rFonts w:ascii="Arial" w:hAnsi="Arial" w:cs="Arial"/>
                    </w:rPr>
                    <w:t xml:space="preserve">ame: </w:t>
                  </w:r>
                </w:ins>
                <w:sdt>
                  <w:sdtPr>
                    <w:rPr>
                      <w:rFonts w:ascii="Arial" w:hAnsi="Arial" w:cs="Arial"/>
                    </w:rPr>
                    <w:alias w:val="Autor"/>
                    <w:id w:val="13406928"/>
                    <w:placeholder>
                      <w:docPart w:val="656CA59DB94343F58C93E177288EDA64"/>
                    </w:placeholder>
                    <w:dataBinding w:prefixMappings="xmlns:ns0='http://schemas.openxmlformats.org/package/2006/metadata/core-properties' xmlns:ns1='http://purl.org/dc/elements/1.1/'" w:xpath="/ns0:coreProperties[1]/ns1:creator[1]" w:storeItemID="{6C3C8BC8-F283-45AE-878A-BAB7291924A1}"/>
                    <w:text/>
                  </w:sdtPr>
                  <w:sdtEndPr/>
                  <w:sdtContent>
                    <w:r w:rsidR="008C111F" w:rsidRPr="008C111F">
                      <w:rPr>
                        <w:rFonts w:ascii="Arial" w:hAnsi="Arial" w:cs="Arial"/>
                      </w:rPr>
                      <w:t>Christian Kraft</w:t>
                    </w:r>
                  </w:sdtContent>
                </w:sdt>
                <w:ins w:id="2" w:author="Maxi Schumann" w:date="2019-03-17T21:28:00Z">
                  <w:r>
                    <w:rPr>
                      <w:rFonts w:ascii="Arial" w:hAnsi="Arial" w:cs="Arial"/>
                    </w:rPr>
                    <w:t xml:space="preserve"> </w:t>
                  </w:r>
                  <w:proofErr w:type="spellStart"/>
                  <w:r>
                    <w:rPr>
                      <w:rFonts w:ascii="Arial" w:hAnsi="Arial" w:cs="Arial"/>
                    </w:rPr>
                    <w:t>Kraft</w:t>
                  </w:r>
                  <w:proofErr w:type="spellEnd"/>
                  <w:r>
                    <w:rPr>
                      <w:rFonts w:ascii="Arial" w:hAnsi="Arial" w:cs="Arial"/>
                    </w:rPr>
                    <w:t>, Christian</w:t>
                  </w:r>
                </w:ins>
              </w:p>
              <w:p w:rsidR="00E92F18" w:rsidRPr="008C111F" w:rsidRDefault="00C7336B">
                <w:pPr>
                  <w:pStyle w:val="KeinLeerraum"/>
                  <w:rPr>
                    <w:rFonts w:ascii="Arial" w:hAnsi="Arial" w:cs="Arial"/>
                  </w:rPr>
                </w:pPr>
                <w:ins w:id="3" w:author="Maxi Schumann" w:date="2019-03-17T21:28:00Z">
                  <w:r>
                    <w:rPr>
                      <w:rFonts w:ascii="Arial" w:hAnsi="Arial" w:cs="Arial"/>
                    </w:rPr>
                    <w:t xml:space="preserve">Eingereicht am: </w:t>
                  </w:r>
                </w:ins>
                <w:sdt>
                  <w:sdtPr>
                    <w:rPr>
                      <w:rFonts w:ascii="Arial" w:hAnsi="Arial" w:cs="Arial"/>
                    </w:rPr>
                    <w:alias w:val="Datum"/>
                    <w:tag w:val="Datum"/>
                    <w:id w:val="13406932"/>
                    <w:placeholder>
                      <w:docPart w:val="66B4584E25D4433498951A2B813C7EE1"/>
                    </w:placeholder>
                    <w:dataBinding w:prefixMappings="xmlns:ns0='http://schemas.microsoft.com/office/2006/coverPageProps'" w:xpath="/ns0:CoverPageProperties[1]/ns0:PublishDate[1]" w:storeItemID="{55AF091B-3C7A-41E3-B477-F2FDAA23CFDA}"/>
                    <w:date w:fullDate="2019-03-17T00:00:00Z">
                      <w:dateFormat w:val="d.M.yyyy"/>
                      <w:lid w:val="de-DE"/>
                      <w:storeMappedDataAs w:val="dateTime"/>
                      <w:calendar w:val="gregorian"/>
                    </w:date>
                  </w:sdtPr>
                  <w:sdtEndPr/>
                  <w:sdtContent>
                    <w:r w:rsidR="008C111F" w:rsidRPr="008C111F">
                      <w:rPr>
                        <w:rFonts w:ascii="Arial" w:hAnsi="Arial" w:cs="Arial"/>
                      </w:rPr>
                      <w:t>1</w:t>
                    </w:r>
                    <w:r w:rsidR="002B37AB">
                      <w:rPr>
                        <w:rFonts w:ascii="Arial" w:hAnsi="Arial" w:cs="Arial"/>
                      </w:rPr>
                      <w:t>7</w:t>
                    </w:r>
                    <w:r w:rsidR="008C111F" w:rsidRPr="008C111F">
                      <w:rPr>
                        <w:rFonts w:ascii="Arial" w:hAnsi="Arial" w:cs="Arial"/>
                      </w:rPr>
                      <w:t>.3.2019</w:t>
                    </w:r>
                  </w:sdtContent>
                </w:sdt>
              </w:p>
              <w:p w:rsidR="003F35CA" w:rsidRPr="008C111F" w:rsidRDefault="003F35CA">
                <w:pPr>
                  <w:pStyle w:val="KeinLeerraum"/>
                  <w:rPr>
                    <w:b/>
                  </w:rPr>
                </w:pPr>
              </w:p>
            </w:tc>
          </w:tr>
        </w:tbl>
        <w:p w:rsidR="00C7336B" w:rsidRDefault="008C111F" w:rsidP="008C111F">
          <w:pPr>
            <w:pStyle w:val="berschrift2"/>
            <w:jc w:val="center"/>
            <w:rPr>
              <w:ins w:id="4" w:author="Maxi Schumann" w:date="2019-03-17T21:26:00Z"/>
              <w:rFonts w:cs="Arial"/>
              <w:b/>
              <w:szCs w:val="22"/>
            </w:rPr>
          </w:pPr>
          <w:r w:rsidRPr="008C111F">
            <w:rPr>
              <w:rFonts w:cs="Arial"/>
              <w:b/>
              <w:szCs w:val="22"/>
            </w:rPr>
            <w:t xml:space="preserve">Schriftliche Ausarbeitung zur Präsentationsprüfung als </w:t>
          </w:r>
          <w:del w:id="5" w:author="stukka@gmx.de" w:date="2019-03-17T22:25:00Z">
            <w:r w:rsidRPr="008C111F" w:rsidDel="00D04465">
              <w:rPr>
                <w:rFonts w:cs="Arial"/>
                <w:b/>
                <w:szCs w:val="22"/>
              </w:rPr>
              <w:delText>5.</w:delText>
            </w:r>
          </w:del>
          <w:r w:rsidRPr="008C111F">
            <w:rPr>
              <w:rFonts w:cs="Arial"/>
              <w:b/>
              <w:szCs w:val="22"/>
            </w:rPr>
            <w:t xml:space="preserve"> PK</w:t>
          </w:r>
          <w:ins w:id="6" w:author="Maxi Schumann" w:date="2019-03-17T21:26:00Z">
            <w:r w:rsidR="00C7336B">
              <w:rPr>
                <w:rFonts w:cs="Arial"/>
                <w:b/>
                <w:szCs w:val="22"/>
              </w:rPr>
              <w:t xml:space="preserve"> muss das </w:t>
            </w:r>
            <w:proofErr w:type="spellStart"/>
            <w:r w:rsidR="00C7336B">
              <w:rPr>
                <w:rFonts w:cs="Arial"/>
                <w:b/>
                <w:szCs w:val="22"/>
              </w:rPr>
              <w:t>evlt</w:t>
            </w:r>
            <w:proofErr w:type="spellEnd"/>
            <w:r w:rsidR="00C7336B">
              <w:rPr>
                <w:rFonts w:cs="Arial"/>
                <w:b/>
                <w:szCs w:val="22"/>
              </w:rPr>
              <w:t xml:space="preserve"> ausgeschr</w:t>
            </w:r>
          </w:ins>
          <w:ins w:id="7" w:author="Maxi Schumann" w:date="2019-03-17T21:27:00Z">
            <w:r w:rsidR="00C7336B">
              <w:rPr>
                <w:rFonts w:cs="Arial"/>
                <w:b/>
                <w:szCs w:val="22"/>
              </w:rPr>
              <w:t>ieben werden? Fände ich besser</w:t>
            </w:r>
          </w:ins>
          <w:r w:rsidRPr="008C111F">
            <w:rPr>
              <w:rFonts w:cs="Arial"/>
              <w:b/>
              <w:szCs w:val="22"/>
            </w:rPr>
            <w:t xml:space="preserve"> des Abiturs</w:t>
          </w:r>
        </w:p>
        <w:p w:rsidR="00E92F18" w:rsidRPr="00C7336B" w:rsidRDefault="00C7336B">
          <w:pPr>
            <w:pPrChange w:id="8" w:author="Maxi Schumann" w:date="2019-03-17T21:26:00Z">
              <w:pPr>
                <w:pStyle w:val="berschrift2"/>
                <w:jc w:val="center"/>
              </w:pPr>
            </w:pPrChange>
          </w:pPr>
          <w:ins w:id="9" w:author="Maxi Schumann" w:date="2019-03-17T21:26:00Z">
            <w:r>
              <w:t xml:space="preserve">Muss da noch </w:t>
            </w:r>
            <w:proofErr w:type="spellStart"/>
            <w:r>
              <w:t>iwo</w:t>
            </w:r>
            <w:proofErr w:type="spellEnd"/>
            <w:r>
              <w:t xml:space="preserve"> ‚Abendgymnasium Prenzlauer Berg‘ hin oder so?</w:t>
            </w:r>
          </w:ins>
        </w:p>
      </w:sdtContent>
    </w:sdt>
    <w:p w:rsidR="008C111F" w:rsidRPr="008C111F" w:rsidRDefault="008C111F">
      <w:r w:rsidRPr="008C111F">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416959</wp:posOffset>
            </wp:positionV>
            <wp:extent cx="4629150" cy="20669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ller_wordcloud_sign.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066925"/>
                    </a:xfrm>
                    <a:prstGeom prst="rect">
                      <a:avLst/>
                    </a:prstGeom>
                  </pic:spPr>
                </pic:pic>
              </a:graphicData>
            </a:graphic>
          </wp:anchor>
        </w:drawing>
      </w:r>
    </w:p>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Pr>
        <w:tabs>
          <w:tab w:val="left" w:pos="3667"/>
        </w:tabs>
        <w:jc w:val="center"/>
        <w:rPr>
          <w:b/>
        </w:rPr>
      </w:pPr>
    </w:p>
    <w:p w:rsidR="008C111F" w:rsidRDefault="00C7336B" w:rsidP="00293485">
      <w:pPr>
        <w:tabs>
          <w:tab w:val="left" w:pos="3667"/>
        </w:tabs>
        <w:jc w:val="center"/>
        <w:rPr>
          <w:rFonts w:cs="Arial"/>
          <w:b/>
        </w:rPr>
      </w:pPr>
      <w:ins w:id="10" w:author="Maxi Schumann" w:date="2019-03-17T21:25:00Z">
        <w:r>
          <w:rPr>
            <w:rFonts w:cs="Arial"/>
            <w:b/>
          </w:rPr>
          <w:t>„</w:t>
        </w:r>
      </w:ins>
      <w:r w:rsidR="00293485" w:rsidRPr="00293485">
        <w:rPr>
          <w:rFonts w:cs="Arial"/>
          <w:b/>
        </w:rPr>
        <w:t xml:space="preserve">Inwieweit lassen sich Änderungen von Friedrich Schillers Schriftsprache durch statistische Methoden der Computerlinguistik qualifizieren und lassen sich damit parallelen vom Übergang von </w:t>
      </w:r>
      <w:ins w:id="11" w:author="Maxi Schumann" w:date="2019-03-17T21:25:00Z">
        <w:r>
          <w:rPr>
            <w:rFonts w:cs="Arial"/>
            <w:b/>
          </w:rPr>
          <w:t>‚</w:t>
        </w:r>
      </w:ins>
      <w:del w:id="12" w:author="Maxi Schumann" w:date="2019-03-17T21:25:00Z">
        <w:r w:rsidR="00293485" w:rsidRPr="00293485" w:rsidDel="00C7336B">
          <w:rPr>
            <w:rFonts w:cs="Arial"/>
            <w:b/>
          </w:rPr>
          <w:delText>"</w:delText>
        </w:r>
      </w:del>
      <w:r w:rsidR="00293485" w:rsidRPr="00293485">
        <w:rPr>
          <w:rFonts w:cs="Arial"/>
          <w:b/>
        </w:rPr>
        <w:t>Sturm und Drang</w:t>
      </w:r>
      <w:ins w:id="13" w:author="Maxi Schumann" w:date="2019-03-17T21:25:00Z">
        <w:r>
          <w:rPr>
            <w:rFonts w:cs="Arial"/>
            <w:b/>
          </w:rPr>
          <w:t>‘</w:t>
        </w:r>
      </w:ins>
      <w:del w:id="14" w:author="Maxi Schumann" w:date="2019-03-17T21:25:00Z">
        <w:r w:rsidR="00293485" w:rsidRPr="00293485" w:rsidDel="00C7336B">
          <w:rPr>
            <w:rFonts w:cs="Arial"/>
            <w:b/>
          </w:rPr>
          <w:delText>"</w:delText>
        </w:r>
      </w:del>
      <w:r w:rsidR="00293485" w:rsidRPr="00293485">
        <w:rPr>
          <w:rFonts w:cs="Arial"/>
          <w:b/>
        </w:rPr>
        <w:t xml:space="preserve"> hin zur </w:t>
      </w:r>
      <w:ins w:id="15" w:author="Maxi Schumann" w:date="2019-03-17T21:25:00Z">
        <w:r>
          <w:rPr>
            <w:rFonts w:cs="Arial"/>
            <w:b/>
          </w:rPr>
          <w:t>‚</w:t>
        </w:r>
      </w:ins>
      <w:del w:id="16" w:author="Maxi Schumann" w:date="2019-03-17T21:25:00Z">
        <w:r w:rsidR="00293485" w:rsidRPr="00293485" w:rsidDel="00C7336B">
          <w:rPr>
            <w:rFonts w:cs="Arial"/>
            <w:b/>
          </w:rPr>
          <w:delText>"</w:delText>
        </w:r>
      </w:del>
      <w:r w:rsidR="00293485" w:rsidRPr="00293485">
        <w:rPr>
          <w:rFonts w:cs="Arial"/>
          <w:b/>
        </w:rPr>
        <w:t>Weimarer Klassik</w:t>
      </w:r>
      <w:ins w:id="17" w:author="Maxi Schumann" w:date="2019-03-17T21:25:00Z">
        <w:r>
          <w:rPr>
            <w:rFonts w:cs="Arial"/>
            <w:b/>
          </w:rPr>
          <w:t>‘</w:t>
        </w:r>
      </w:ins>
      <w:del w:id="18" w:author="Maxi Schumann" w:date="2019-03-17T21:25:00Z">
        <w:r w:rsidR="00293485" w:rsidRPr="00293485" w:rsidDel="00C7336B">
          <w:rPr>
            <w:rFonts w:cs="Arial"/>
            <w:b/>
          </w:rPr>
          <w:delText>"</w:delText>
        </w:r>
      </w:del>
      <w:r w:rsidR="00293485" w:rsidRPr="00293485">
        <w:rPr>
          <w:rFonts w:cs="Arial"/>
          <w:b/>
        </w:rPr>
        <w:t xml:space="preserve"> nachweisen?</w:t>
      </w:r>
      <w:ins w:id="19" w:author="Maxi Schumann" w:date="2019-03-17T21:25:00Z">
        <w:r>
          <w:rPr>
            <w:rFonts w:cs="Arial"/>
            <w:b/>
          </w:rPr>
          <w:t>“</w:t>
        </w:r>
      </w:ins>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Pr="00586DF2" w:rsidRDefault="00586DF2" w:rsidP="00586DF2">
      <w:pPr>
        <w:tabs>
          <w:tab w:val="left" w:pos="3667"/>
        </w:tabs>
        <w:ind w:firstLine="1134"/>
        <w:jc w:val="left"/>
        <w:rPr>
          <w:rFonts w:cs="Arial"/>
        </w:rPr>
      </w:pPr>
      <w:r w:rsidRPr="00586DF2">
        <w:rPr>
          <w:rFonts w:cs="Arial"/>
        </w:rPr>
        <w:t xml:space="preserve">Referenzfach: </w:t>
      </w:r>
      <w:r w:rsidRPr="00586DF2">
        <w:rPr>
          <w:rFonts w:cs="Arial"/>
        </w:rPr>
        <w:tab/>
        <w:t>Deutsch</w:t>
      </w:r>
    </w:p>
    <w:p w:rsidR="00586DF2" w:rsidRDefault="00586DF2" w:rsidP="00586DF2">
      <w:pPr>
        <w:tabs>
          <w:tab w:val="left" w:pos="3667"/>
        </w:tabs>
        <w:ind w:firstLine="1134"/>
        <w:jc w:val="left"/>
        <w:rPr>
          <w:rFonts w:cs="Arial"/>
        </w:rPr>
      </w:pPr>
      <w:r w:rsidRPr="00586DF2">
        <w:rPr>
          <w:rFonts w:cs="Arial"/>
        </w:rPr>
        <w:t>Begleitfach:</w:t>
      </w:r>
      <w:r w:rsidRPr="00586DF2">
        <w:rPr>
          <w:rFonts w:cs="Arial"/>
        </w:rPr>
        <w:tab/>
        <w:t>Informatik</w:t>
      </w:r>
    </w:p>
    <w:p w:rsidR="003F35CA" w:rsidRDefault="00C7336B" w:rsidP="00586DF2">
      <w:pPr>
        <w:tabs>
          <w:tab w:val="left" w:pos="3667"/>
        </w:tabs>
        <w:ind w:firstLine="1134"/>
        <w:jc w:val="left"/>
        <w:rPr>
          <w:rFonts w:cs="Arial"/>
        </w:rPr>
      </w:pPr>
      <w:ins w:id="20" w:author="Maxi Schumann" w:date="2019-03-17T21:29:00Z">
        <w:r>
          <w:rPr>
            <w:rFonts w:cs="Arial"/>
          </w:rPr>
          <w:lastRenderedPageBreak/>
          <w:t>Generell umstellen auf ‚automatische Silbentrennung‘ (Layout, Silbentrennung)</w:t>
        </w:r>
      </w:ins>
    </w:p>
    <w:p w:rsidR="003F35CA" w:rsidRDefault="003F35CA" w:rsidP="003F35CA">
      <w:pPr>
        <w:pStyle w:val="berschrift2"/>
      </w:pPr>
    </w:p>
    <w:p w:rsidR="003F35CA" w:rsidRDefault="003F35CA" w:rsidP="003F35CA"/>
    <w:p w:rsidR="003F35CA" w:rsidRDefault="003F35CA" w:rsidP="003F35CA"/>
    <w:p w:rsidR="003F35CA" w:rsidRDefault="003F35CA" w:rsidP="003F35CA"/>
    <w:p w:rsidR="003F35CA" w:rsidRDefault="003F35CA" w:rsidP="003F35CA">
      <w:pPr>
        <w:pStyle w:val="berschrift1"/>
      </w:pPr>
      <w:r>
        <w:t>Darstellung des Arbeitsprozesses</w:t>
      </w:r>
    </w:p>
    <w:p w:rsidR="003F35CA" w:rsidRDefault="003F35CA" w:rsidP="003F35CA"/>
    <w:p w:rsidR="003F35CA" w:rsidRDefault="003F35CA" w:rsidP="003F35CA">
      <w:r>
        <w:t>Themenfindung</w:t>
      </w:r>
    </w:p>
    <w:p w:rsidR="003F35CA" w:rsidDel="004E20CD" w:rsidRDefault="003F35CA" w:rsidP="003F35CA">
      <w:pPr>
        <w:rPr>
          <w:del w:id="21" w:author="Maxi Schumann" w:date="2019-03-17T21:40:00Z"/>
        </w:rPr>
      </w:pPr>
      <w:del w:id="22" w:author="Maxi Schumann" w:date="2019-03-17T21:40:00Z">
        <w:r w:rsidDel="004E20CD">
          <w:delText xml:space="preserve">Für mich war von Anfang an klar, dass ich meine 5. Prüfungskomponente dazu nutzen wollte, mich im Bereich der Informatik mit einem Thema </w:delText>
        </w:r>
        <w:r w:rsidR="00741FE9" w:rsidDel="004E20CD">
          <w:delText xml:space="preserve">zu </w:delText>
        </w:r>
        <w:r w:rsidDel="004E20CD">
          <w:delText>beschä</w:delText>
        </w:r>
        <w:r w:rsidR="00741FE9" w:rsidDel="004E20CD">
          <w:delText xml:space="preserve">ftigen, um meine Programmierkenntnisse weiter auszubauen. </w:delText>
        </w:r>
      </w:del>
      <w:ins w:id="23" w:author="Maxi Schumann" w:date="2019-03-17T21:35:00Z">
        <w:r w:rsidR="004E20CD">
          <w:t xml:space="preserve">Bereits von Anfang an, wollte ich meine fünfte Prüfungskomponente im Bereich Informatik mit oben genannten (oder nochmal kurz aufführen…Computerlinguistik) Thema dazu nutzen, meine vorhandenen Programmierkenntnisse weiter auszubauchen. </w:t>
        </w:r>
      </w:ins>
      <w:r w:rsidR="00741FE9">
        <w:t xml:space="preserve">Diese sind bei mir in der Skriptsprache </w:t>
      </w:r>
      <w:ins w:id="24" w:author="Maxi Schumann" w:date="2019-03-17T21:36:00Z">
        <w:r w:rsidR="004E20CD">
          <w:t>‚</w:t>
        </w:r>
      </w:ins>
      <w:r w:rsidR="00741FE9">
        <w:t>Python</w:t>
      </w:r>
      <w:ins w:id="25" w:author="Maxi Schumann" w:date="2019-03-17T21:36:00Z">
        <w:r w:rsidR="004E20CD">
          <w:t>‘</w:t>
        </w:r>
      </w:ins>
      <w:r w:rsidR="00741FE9">
        <w:t xml:space="preserve"> am meisten ausgebaut. </w:t>
      </w:r>
      <w:ins w:id="26" w:author="Maxi Schumann" w:date="2019-03-17T21:36:00Z">
        <w:r w:rsidR="004E20CD">
          <w:t>‚</w:t>
        </w:r>
      </w:ins>
      <w:r w:rsidR="00741FE9">
        <w:t>Python</w:t>
      </w:r>
      <w:ins w:id="27" w:author="Maxi Schumann" w:date="2019-03-17T21:36:00Z">
        <w:r w:rsidR="004E20CD">
          <w:t>‘</w:t>
        </w:r>
      </w:ins>
      <w:r w:rsidR="00741FE9">
        <w:t xml:space="preserve"> erfreut sich gerade in den letzten Jahren enormer </w:t>
      </w:r>
      <w:proofErr w:type="spellStart"/>
      <w:r w:rsidR="00741FE9">
        <w:t>Beliebtheit</w:t>
      </w:r>
      <w:ins w:id="28" w:author="Maxi Schumann" w:date="2019-03-17T21:37:00Z">
        <w:r w:rsidR="004E20CD">
          <w:t>.</w:t>
        </w:r>
      </w:ins>
      <w:del w:id="29" w:author="Maxi Schumann" w:date="2019-03-17T21:37:00Z">
        <w:r w:rsidR="00741FE9" w:rsidDel="004E20CD">
          <w:delText xml:space="preserve">, </w:delText>
        </w:r>
      </w:del>
      <w:ins w:id="30" w:author="Maxi Schumann" w:date="2019-03-17T21:37:00Z">
        <w:r w:rsidR="004E20CD">
          <w:t>Sie</w:t>
        </w:r>
        <w:proofErr w:type="spellEnd"/>
        <w:r w:rsidR="004E20CD">
          <w:t xml:space="preserve"> ist </w:t>
        </w:r>
      </w:ins>
      <w:ins w:id="31" w:author="Maxi Schumann" w:date="2019-03-17T21:38:00Z">
        <w:r w:rsidR="004E20CD">
          <w:t>vergleichsweise einfach zu erlernen und bietet vor allem in den Bereichen ‚Data Scien</w:t>
        </w:r>
      </w:ins>
      <w:ins w:id="32" w:author="Maxi Schumann" w:date="2019-03-17T21:39:00Z">
        <w:r w:rsidR="004E20CD">
          <w:t>ce‘, ‚Maschinelles Lernen‘, ‚künstliche Intelligenz‘ und ‚IT – Sicherheit‘ ein sehr breites Anwen</w:t>
        </w:r>
      </w:ins>
      <w:ins w:id="33" w:author="Maxi Schumann" w:date="2019-03-17T21:40:00Z">
        <w:r w:rsidR="004E20CD">
          <w:t xml:space="preserve">dungsspektrum. </w:t>
        </w:r>
      </w:ins>
      <w:del w:id="34" w:author="Maxi Schumann" w:date="2019-03-17T21:40:00Z">
        <w:r w:rsidR="00741FE9" w:rsidDel="004E20CD">
          <w:delText>da sie relativ einfach zu erlernen ist und ein sehr breites Anwendungsspektrum bietet.</w:delText>
        </w:r>
      </w:del>
    </w:p>
    <w:p w:rsidR="00741FE9" w:rsidDel="004E20CD" w:rsidRDefault="000E58FC" w:rsidP="003F35CA">
      <w:pPr>
        <w:rPr>
          <w:del w:id="35" w:author="Maxi Schumann" w:date="2019-03-17T21:40:00Z"/>
        </w:rPr>
      </w:pPr>
      <w:del w:id="36" w:author="Maxi Schumann" w:date="2019-03-17T21:40:00Z">
        <w:r w:rsidDel="004E20CD">
          <w:delText>Gerade in den Bereichen „Data Science“, „</w:delText>
        </w:r>
      </w:del>
      <w:del w:id="37" w:author="Maxi Schumann" w:date="2019-03-17T21:36:00Z">
        <w:r w:rsidDel="004E20CD">
          <w:delText>m</w:delText>
        </w:r>
      </w:del>
      <w:del w:id="38" w:author="Maxi Schumann" w:date="2019-03-17T21:40:00Z">
        <w:r w:rsidDel="004E20CD">
          <w:delText xml:space="preserve">achinelles </w:delText>
        </w:r>
      </w:del>
      <w:del w:id="39" w:author="Maxi Schumann" w:date="2019-03-17T21:36:00Z">
        <w:r w:rsidDel="004E20CD">
          <w:delText>l</w:delText>
        </w:r>
      </w:del>
      <w:del w:id="40" w:author="Maxi Schumann" w:date="2019-03-17T21:40:00Z">
        <w:r w:rsidDel="004E20CD">
          <w:delText xml:space="preserve">ernen“, „künstliche Intelligenz“ und „IT-Sicherheit“ stößt man immer wieder auf Python. </w:delText>
        </w:r>
      </w:del>
    </w:p>
    <w:p w:rsidR="004E20CD" w:rsidRDefault="004E20CD" w:rsidP="003F35CA">
      <w:pPr>
        <w:rPr>
          <w:ins w:id="41" w:author="Maxi Schumann" w:date="2019-03-17T21:40:00Z"/>
        </w:rPr>
      </w:pPr>
    </w:p>
    <w:p w:rsidR="002B37AB" w:rsidRDefault="004E20CD" w:rsidP="003F35CA">
      <w:ins w:id="42" w:author="Maxi Schumann" w:date="2019-03-17T21:40:00Z">
        <w:r>
          <w:t>Bereits vor dieser A</w:t>
        </w:r>
      </w:ins>
      <w:ins w:id="43" w:author="Maxi Schumann" w:date="2019-03-17T21:41:00Z">
        <w:r>
          <w:t xml:space="preserve">rbeit lag mein Fokus auf der Erstellung von Statistiken. </w:t>
        </w:r>
      </w:ins>
      <w:ins w:id="44" w:author="Maxi Schumann" w:date="2019-03-17T21:42:00Z">
        <w:r>
          <w:t xml:space="preserve"> ODER WELCHE ERSTELLUNG MEINST DU? Aus diesem Grund wusste ich, dass es im englisch sprachigen Raum einig</w:t>
        </w:r>
      </w:ins>
      <w:ins w:id="45" w:author="Maxi Schumann" w:date="2019-03-17T21:43:00Z">
        <w:r>
          <w:t xml:space="preserve">e Projekte gab, welche sich beispielsweise mit der Kategorisierung und Analyse </w:t>
        </w:r>
      </w:ins>
      <w:ins w:id="46" w:author="Maxi Schumann" w:date="2019-03-17T21:44:00Z">
        <w:r>
          <w:t>von Texten auseinandersetzten</w:t>
        </w:r>
      </w:ins>
      <w:ins w:id="47" w:author="Maxi Schumann" w:date="2019-03-17T21:47:00Z">
        <w:r w:rsidR="007A6839">
          <w:t xml:space="preserve">, sodass ein Computerprogramm danach in der Lage war mit einem selbst zu chatten, als würde der Autor dies tun. </w:t>
        </w:r>
      </w:ins>
      <w:ins w:id="48" w:author="Maxi Schumann" w:date="2019-03-17T21:48:00Z">
        <w:r w:rsidR="007A6839">
          <w:t xml:space="preserve"> GENERELL CHECK ICH DAS NICHT. </w:t>
        </w:r>
      </w:ins>
      <w:del w:id="49" w:author="Maxi Schumann" w:date="2019-03-17T21:48:00Z">
        <w:r w:rsidR="002B37AB" w:rsidDel="007A6839">
          <w:delText>Da ich mich bereits vor dieser Arbeit viel mit der Erstellung und im Allgemeinen mit Statistiken beschäf</w:delText>
        </w:r>
        <w:r w:rsidR="00021CD4" w:rsidDel="007A6839">
          <w:delText>tigte, wusste ich, dass es im englischsprachigen Raum einige</w:delText>
        </w:r>
        <w:r w:rsidR="002B37AB" w:rsidDel="007A6839">
          <w:delText xml:space="preserve"> Projekte gab, die sich beispielsweise mit </w:delText>
        </w:r>
        <w:r w:rsidR="00021CD4" w:rsidDel="007A6839">
          <w:delText>Texten von Autoren</w:delText>
        </w:r>
        <w:r w:rsidR="002B37AB" w:rsidDel="007A6839">
          <w:delText xml:space="preserve"> beschäftigten</w:delText>
        </w:r>
        <w:r w:rsidR="00021CD4" w:rsidDel="007A6839">
          <w:delText xml:space="preserve">, diese so kategorisierten und analysierten, sodass ein Computerprogramm danach in der Lage war mit einem selbst zu chatten, als würde der Autor dies tun. </w:delText>
        </w:r>
      </w:del>
    </w:p>
    <w:p w:rsidR="00021CD4" w:rsidRDefault="00021CD4" w:rsidP="003F35CA">
      <w:r>
        <w:t xml:space="preserve">Eine andere Arbeit verglich die Buchreihen von </w:t>
      </w:r>
      <w:ins w:id="50" w:author="Maxi Schumann" w:date="2019-03-17T21:48:00Z">
        <w:r w:rsidR="007A6839">
          <w:t>‚</w:t>
        </w:r>
      </w:ins>
      <w:del w:id="51" w:author="Maxi Schumann" w:date="2019-03-17T21:48:00Z">
        <w:r w:rsidDel="007A6839">
          <w:delText>„</w:delText>
        </w:r>
      </w:del>
      <w:r>
        <w:t>Harry Potter</w:t>
      </w:r>
      <w:ins w:id="52" w:author="Maxi Schumann" w:date="2019-03-17T21:48:00Z">
        <w:r w:rsidR="007A6839">
          <w:t>‘</w:t>
        </w:r>
      </w:ins>
      <w:del w:id="53" w:author="Maxi Schumann" w:date="2019-03-17T21:48:00Z">
        <w:r w:rsidDel="007A6839">
          <w:delText>“</w:delText>
        </w:r>
      </w:del>
      <w:r>
        <w:t xml:space="preserve">, </w:t>
      </w:r>
      <w:ins w:id="54" w:author="Maxi Schumann" w:date="2019-03-17T21:48:00Z">
        <w:r w:rsidR="007A6839">
          <w:t>‚</w:t>
        </w:r>
      </w:ins>
      <w:del w:id="55" w:author="Maxi Schumann" w:date="2019-03-17T21:48:00Z">
        <w:r w:rsidDel="007A6839">
          <w:delText>„</w:delText>
        </w:r>
      </w:del>
      <w:r>
        <w:t>Hunger Games</w:t>
      </w:r>
      <w:ins w:id="56" w:author="Maxi Schumann" w:date="2019-03-17T21:48:00Z">
        <w:r w:rsidR="007A6839">
          <w:t>‘</w:t>
        </w:r>
      </w:ins>
      <w:del w:id="57" w:author="Maxi Schumann" w:date="2019-03-17T21:48:00Z">
        <w:r w:rsidDel="007A6839">
          <w:delText>“</w:delText>
        </w:r>
      </w:del>
      <w:r>
        <w:t xml:space="preserve">, dem </w:t>
      </w:r>
      <w:ins w:id="58" w:author="Maxi Schumann" w:date="2019-03-17T21:48:00Z">
        <w:r w:rsidR="007A6839">
          <w:t>‚</w:t>
        </w:r>
      </w:ins>
      <w:del w:id="59" w:author="Maxi Schumann" w:date="2019-03-17T21:48:00Z">
        <w:r w:rsidDel="007A6839">
          <w:delText>„</w:delText>
        </w:r>
      </w:del>
      <w:r>
        <w:t>Herr der Ringe</w:t>
      </w:r>
      <w:ins w:id="60" w:author="Maxi Schumann" w:date="2019-03-17T21:49:00Z">
        <w:r w:rsidR="007A6839">
          <w:t>‘</w:t>
        </w:r>
      </w:ins>
      <w:del w:id="61" w:author="Maxi Schumann" w:date="2019-03-17T21:49:00Z">
        <w:r w:rsidDel="007A6839">
          <w:delText>“</w:delText>
        </w:r>
      </w:del>
      <w:r>
        <w:t xml:space="preserve"> und </w:t>
      </w:r>
      <w:ins w:id="62" w:author="Maxi Schumann" w:date="2019-03-17T21:49:00Z">
        <w:r w:rsidR="007A6839">
          <w:t>‚</w:t>
        </w:r>
      </w:ins>
      <w:del w:id="63" w:author="Maxi Schumann" w:date="2019-03-17T21:49:00Z">
        <w:r w:rsidDel="007A6839">
          <w:delText>„</w:delText>
        </w:r>
      </w:del>
      <w:r>
        <w:t xml:space="preserve">Game </w:t>
      </w:r>
      <w:proofErr w:type="spellStart"/>
      <w:r>
        <w:t>of</w:t>
      </w:r>
      <w:proofErr w:type="spellEnd"/>
      <w:r>
        <w:t xml:space="preserve"> Thrones</w:t>
      </w:r>
      <w:ins w:id="64" w:author="Maxi Schumann" w:date="2019-03-17T21:49:00Z">
        <w:r w:rsidR="007A6839">
          <w:t>‘</w:t>
        </w:r>
      </w:ins>
      <w:del w:id="65" w:author="Maxi Schumann" w:date="2019-03-17T21:49:00Z">
        <w:r w:rsidDel="007A6839">
          <w:delText>“</w:delText>
        </w:r>
      </w:del>
      <w:r>
        <w:t xml:space="preserve"> nach der Wortverwendung, d</w:t>
      </w:r>
      <w:ins w:id="66" w:author="Maxi Schumann" w:date="2019-03-17T21:49:00Z">
        <w:r w:rsidR="007A6839">
          <w:t>en</w:t>
        </w:r>
      </w:ins>
      <w:del w:id="67" w:author="Maxi Schumann" w:date="2019-03-17T21:49:00Z">
        <w:r w:rsidDel="007A6839">
          <w:delText>ie</w:delText>
        </w:r>
      </w:del>
      <w:r>
        <w:t xml:space="preserve"> beliebtesten Wörter</w:t>
      </w:r>
      <w:ins w:id="68" w:author="Maxi Schumann" w:date="2019-03-17T21:49:00Z">
        <w:r w:rsidR="007A6839">
          <w:t>n</w:t>
        </w:r>
      </w:ins>
      <w:r>
        <w:t xml:space="preserve"> und der Schwierigkeit der Texte.</w:t>
      </w:r>
    </w:p>
    <w:p w:rsidR="000E58FC" w:rsidRDefault="00021CD4" w:rsidP="003F35CA">
      <w:r>
        <w:lastRenderedPageBreak/>
        <w:t>Da ich so etwas für deutsche Texte oder Autoren nicht fand und ich durch</w:t>
      </w:r>
      <w:r w:rsidR="000E58FC">
        <w:t xml:space="preserve"> meine </w:t>
      </w:r>
      <w:r>
        <w:t>Kursfach</w:t>
      </w:r>
      <w:r w:rsidR="000E58FC">
        <w:t xml:space="preserve">wahl der Q – Phase für mein Referenzfach </w:t>
      </w:r>
      <w:ins w:id="69" w:author="Maxi Schumann" w:date="2019-03-17T21:50:00Z">
        <w:r w:rsidR="007A6839">
          <w:t>entweder</w:t>
        </w:r>
      </w:ins>
      <w:del w:id="70" w:author="Maxi Schumann" w:date="2019-03-17T21:50:00Z">
        <w:r w:rsidR="000E58FC" w:rsidDel="007A6839">
          <w:delText>nur</w:delText>
        </w:r>
      </w:del>
      <w:r w:rsidR="000E58FC">
        <w:t xml:space="preserve"> Deutsch </w:t>
      </w:r>
      <w:ins w:id="71" w:author="Maxi Schumann" w:date="2019-03-17T21:50:00Z">
        <w:r w:rsidR="007A6839">
          <w:t>oder</w:t>
        </w:r>
      </w:ins>
      <w:del w:id="72" w:author="Maxi Schumann" w:date="2019-03-17T21:50:00Z">
        <w:r w:rsidR="000E58FC" w:rsidDel="007A6839">
          <w:delText>un</w:delText>
        </w:r>
        <w:r w:rsidR="002B37AB" w:rsidDel="007A6839">
          <w:delText>d</w:delText>
        </w:r>
      </w:del>
      <w:r w:rsidR="002B37AB">
        <w:t xml:space="preserve"> Politikwissenschaft </w:t>
      </w:r>
      <w:r>
        <w:t xml:space="preserve">zur Auswahl hatte, </w:t>
      </w:r>
      <w:ins w:id="73" w:author="Maxi Schumann" w:date="2019-03-17T21:50:00Z">
        <w:r w:rsidR="007A6839">
          <w:t xml:space="preserve">fiel die Entscheidung </w:t>
        </w:r>
      </w:ins>
      <w:del w:id="74" w:author="Maxi Schumann" w:date="2019-03-17T21:50:00Z">
        <w:r w:rsidDel="007A6839">
          <w:delText xml:space="preserve">war die Entscheidung </w:delText>
        </w:r>
      </w:del>
      <w:r>
        <w:t>ziemlich schnell auf Deutsch</w:t>
      </w:r>
      <w:del w:id="75" w:author="Maxi Schumann" w:date="2019-03-17T21:50:00Z">
        <w:r w:rsidDel="007A6839">
          <w:delText xml:space="preserve"> gefallen</w:delText>
        </w:r>
      </w:del>
      <w:r w:rsidR="002B37AB">
        <w:t>.</w:t>
      </w:r>
    </w:p>
    <w:p w:rsidR="00021CD4" w:rsidDel="00F42F50" w:rsidRDefault="00021CD4" w:rsidP="003F35CA">
      <w:pPr>
        <w:rPr>
          <w:del w:id="76" w:author="Maxi Schumann" w:date="2019-03-17T21:56:00Z"/>
        </w:rPr>
      </w:pPr>
      <w:r>
        <w:t xml:space="preserve">Um den zeitlichen Rahmen der Arbeit nicht zu sprengen, entschied ich mich für </w:t>
      </w:r>
      <w:ins w:id="77" w:author="Maxi Schumann" w:date="2019-03-17T21:51:00Z">
        <w:r w:rsidR="007A6839">
          <w:t>die Anal</w:t>
        </w:r>
      </w:ins>
      <w:ins w:id="78" w:author="Maxi Schumann" w:date="2019-03-17T21:52:00Z">
        <w:r w:rsidR="007A6839">
          <w:t xml:space="preserve">yse </w:t>
        </w:r>
      </w:ins>
      <w:ins w:id="79" w:author="Maxi Schumann" w:date="2019-03-17T21:56:00Z">
        <w:r w:rsidR="00F42F50">
          <w:t>einiger</w:t>
        </w:r>
      </w:ins>
      <w:ins w:id="80" w:author="Maxi Schumann" w:date="2019-03-17T21:52:00Z">
        <w:r w:rsidR="007A6839">
          <w:t xml:space="preserve"> Werke</w:t>
        </w:r>
      </w:ins>
      <w:ins w:id="81" w:author="Maxi Schumann" w:date="2019-03-17T21:53:00Z">
        <w:r w:rsidR="007A6839">
          <w:t xml:space="preserve"> von</w:t>
        </w:r>
      </w:ins>
      <w:ins w:id="82" w:author="Maxi Schumann" w:date="2019-03-17T21:52:00Z">
        <w:r w:rsidR="007A6839">
          <w:t xml:space="preserve"> </w:t>
        </w:r>
      </w:ins>
      <w:r>
        <w:t xml:space="preserve">Friedrich Schiller. </w:t>
      </w:r>
      <w:ins w:id="83" w:author="Maxi Schumann" w:date="2019-03-17T21:56:00Z">
        <w:r w:rsidR="00F42F50">
          <w:t>Die Tatsa</w:t>
        </w:r>
      </w:ins>
      <w:ins w:id="84" w:author="Maxi Schumann" w:date="2019-03-17T21:57:00Z">
        <w:r w:rsidR="00F42F50">
          <w:t>che, d</w:t>
        </w:r>
      </w:ins>
      <w:del w:id="85" w:author="Maxi Schumann" w:date="2019-03-17T21:57:00Z">
        <w:r w:rsidDel="00F42F50">
          <w:delText>D</w:delText>
        </w:r>
      </w:del>
      <w:r>
        <w:t>a</w:t>
      </w:r>
      <w:del w:id="86" w:author="Maxi Schumann" w:date="2019-03-17T21:52:00Z">
        <w:r w:rsidDel="007A6839">
          <w:delText>ss</w:delText>
        </w:r>
      </w:del>
      <w:r>
        <w:t xml:space="preserve"> er mit der </w:t>
      </w:r>
      <w:ins w:id="87" w:author="Maxi Schumann" w:date="2019-03-17T21:52:00Z">
        <w:r w:rsidR="007A6839">
          <w:t>‚</w:t>
        </w:r>
      </w:ins>
      <w:del w:id="88" w:author="Maxi Schumann" w:date="2019-03-17T21:52:00Z">
        <w:r w:rsidDel="007A6839">
          <w:delText>„</w:delText>
        </w:r>
      </w:del>
      <w:r>
        <w:t>Weimarer Klassik</w:t>
      </w:r>
      <w:ins w:id="89" w:author="Maxi Schumann" w:date="2019-03-17T21:52:00Z">
        <w:r w:rsidR="007A6839">
          <w:t>‘</w:t>
        </w:r>
      </w:ins>
      <w:del w:id="90" w:author="Maxi Schumann" w:date="2019-03-17T21:52:00Z">
        <w:r w:rsidDel="007A6839">
          <w:delText>“</w:delText>
        </w:r>
      </w:del>
      <w:r>
        <w:t xml:space="preserve"> und dem </w:t>
      </w:r>
      <w:ins w:id="91" w:author="Maxi Schumann" w:date="2019-03-17T21:52:00Z">
        <w:r w:rsidR="007A6839">
          <w:t>‚</w:t>
        </w:r>
      </w:ins>
      <w:del w:id="92" w:author="Maxi Schumann" w:date="2019-03-17T21:52:00Z">
        <w:r w:rsidDel="007A6839">
          <w:delText>„</w:delText>
        </w:r>
      </w:del>
      <w:r>
        <w:t>Sturm und Drang</w:t>
      </w:r>
      <w:ins w:id="93" w:author="Maxi Schumann" w:date="2019-03-17T21:52:00Z">
        <w:r w:rsidR="007A6839">
          <w:t>‘</w:t>
        </w:r>
      </w:ins>
      <w:del w:id="94" w:author="Maxi Schumann" w:date="2019-03-17T21:52:00Z">
        <w:r w:rsidDel="007A6839">
          <w:delText>“</w:delText>
        </w:r>
      </w:del>
      <w:r>
        <w:t xml:space="preserve"> gleich in zwei Literaturepochen</w:t>
      </w:r>
      <w:r w:rsidR="00974B0F">
        <w:t xml:space="preserve"> vertreten war, </w:t>
      </w:r>
      <w:ins w:id="95" w:author="Maxi Schumann" w:date="2019-03-17T21:55:00Z">
        <w:r w:rsidR="00F42F50">
          <w:t xml:space="preserve">führte zu der Frage, ob </w:t>
        </w:r>
      </w:ins>
      <w:ins w:id="96" w:author="Maxi Schumann" w:date="2019-03-17T21:56:00Z">
        <w:r w:rsidR="00F42F50">
          <w:t xml:space="preserve">sich Unterschiede in den Texten aus beiden Epochen erkennen lassen. </w:t>
        </w:r>
      </w:ins>
      <w:del w:id="97" w:author="Maxi Schumann" w:date="2019-03-17T21:55:00Z">
        <w:r w:rsidR="00974B0F" w:rsidDel="00F42F50">
          <w:delText>gab mir den Ansatz</w:delText>
        </w:r>
      </w:del>
      <w:del w:id="98" w:author="Maxi Schumann" w:date="2019-03-17T21:56:00Z">
        <w:r w:rsidR="00974B0F" w:rsidDel="00F42F50">
          <w:delText>, ob ich Unterschiede</w:delText>
        </w:r>
        <w:r w:rsidDel="00F42F50">
          <w:delText xml:space="preserve"> </w:delText>
        </w:r>
        <w:r w:rsidR="00974B0F" w:rsidDel="00F42F50">
          <w:delText>nun auch in den Texten aus den beiden Epochen erkennen kann.</w:delText>
        </w:r>
      </w:del>
    </w:p>
    <w:p w:rsidR="005170A7" w:rsidRDefault="005170A7" w:rsidP="003F35CA"/>
    <w:p w:rsidR="001D086F" w:rsidRDefault="001D086F" w:rsidP="001D086F">
      <w:pPr>
        <w:pStyle w:val="berschrift1"/>
      </w:pPr>
      <w:r>
        <w:t>Methoden und Medieneinsatz</w:t>
      </w:r>
    </w:p>
    <w:p w:rsidR="001D086F" w:rsidRDefault="001D086F" w:rsidP="003F35CA"/>
    <w:p w:rsidR="005170A7" w:rsidRDefault="005170A7" w:rsidP="003F35CA">
      <w:r>
        <w:t>Erstellung der Werkesammlung</w:t>
      </w:r>
    </w:p>
    <w:p w:rsidR="00974B0F" w:rsidRDefault="00974B0F" w:rsidP="003F35CA">
      <w:r>
        <w:t>Grundlage für diese Art der Textanalyse bilden die Werke als digitaler Text. Vorherige Texterkennung aus gescannten Büchern oder Aufzeichnungen wären auch möglich, der Aufwand und die Fehleranfälligkeit aber um einiges höher.</w:t>
      </w:r>
    </w:p>
    <w:p w:rsidR="00974B0F" w:rsidRDefault="008A320F" w:rsidP="003F35CA">
      <w:r>
        <w:t>Von nun an habe ich versucht, so viele Werke wie möglich von Friedrich Schiller zu sammeln. Dabei versuchte ich auch gleich das Erscheinungsjahr und eine Eingruppierung in eine Werkkategorie zu dokumentieren.</w:t>
      </w:r>
    </w:p>
    <w:p w:rsidR="008A320F" w:rsidRDefault="001D086F" w:rsidP="003F35CA">
      <w:r>
        <w:t>Dies wurde beim A</w:t>
      </w:r>
      <w:r w:rsidR="008A320F">
        <w:t>uffinden von einzelnen wenigen Werken händisch gemacht und bei gesammelten Werken</w:t>
      </w:r>
      <w:ins w:id="99" w:author="Maxi Schumann" w:date="2019-03-17T21:58:00Z">
        <w:r w:rsidR="00F42F50">
          <w:t>,</w:t>
        </w:r>
      </w:ins>
      <w:r w:rsidR="008A320F">
        <w:t xml:space="preserve"> durch selbstgeschriebene Python Skripte automatisiert</w:t>
      </w:r>
      <w:ins w:id="100" w:author="Maxi Schumann" w:date="2019-03-17T21:58:00Z">
        <w:r w:rsidR="00F42F50">
          <w:t>,</w:t>
        </w:r>
      </w:ins>
      <w:r w:rsidR="008A320F">
        <w:t xml:space="preserve"> au</w:t>
      </w:r>
      <w:r>
        <w:t>s</w:t>
      </w:r>
      <w:r w:rsidR="008A320F">
        <w:t xml:space="preserve"> E-Books und von Internetseiten </w:t>
      </w:r>
      <w:r>
        <w:t>heruntergeladen.</w:t>
      </w:r>
    </w:p>
    <w:p w:rsidR="00974B0F" w:rsidRDefault="00974B0F" w:rsidP="003F35CA"/>
    <w:p w:rsidR="005170A7" w:rsidRDefault="005170A7" w:rsidP="003F35CA">
      <w:r>
        <w:t>Textsäuberung und Anpassung („</w:t>
      </w:r>
      <w:proofErr w:type="spellStart"/>
      <w:r>
        <w:t>Cleaning</w:t>
      </w:r>
      <w:proofErr w:type="spellEnd"/>
      <w:r>
        <w:t>“)</w:t>
      </w:r>
    </w:p>
    <w:p w:rsidR="001D086F" w:rsidRDefault="001D086F" w:rsidP="003F35CA">
      <w:r>
        <w:t>Da sich je nach Quelle verschiedenste Informationen wie Seitenzahlen oder Informationen des Verlages im Text befanden, mussten die Texte zu allererst bereinigt werden, sodass am Ende nur noch der eigentliche Text vorhanden war.</w:t>
      </w:r>
    </w:p>
    <w:p w:rsidR="001D086F" w:rsidRDefault="001D086F" w:rsidP="003F35CA"/>
    <w:p w:rsidR="005170A7" w:rsidRDefault="002B37AB" w:rsidP="003F35CA">
      <w:r>
        <w:t>Statistikerstellung</w:t>
      </w:r>
    </w:p>
    <w:p w:rsidR="001D086F" w:rsidRDefault="001D086F" w:rsidP="003F35CA">
      <w:r>
        <w:t xml:space="preserve">Für die Statistiken wurden alle </w:t>
      </w:r>
      <w:ins w:id="101" w:author="Maxi Schumann" w:date="2019-03-17T21:58:00Z">
        <w:r w:rsidR="00F42F50">
          <w:t>bereinigten</w:t>
        </w:r>
      </w:ins>
      <w:del w:id="102" w:author="Maxi Schumann" w:date="2019-03-17T21:58:00Z">
        <w:r w:rsidDel="00F42F50">
          <w:delText>gesäuberten</w:delText>
        </w:r>
      </w:del>
      <w:r>
        <w:t xml:space="preserve"> Werke in eine große Tabelle geladen, die Wortformen für jedes einzelne Wort bestimmt und die Anzahl der Substantive, Verben und Adjektive als Summe und als prozentualer Teilwert am Werk abgespeichert. Daraufhin wurden Algorithmen </w:t>
      </w:r>
      <w:r w:rsidRPr="001D086F">
        <w:t>zur Bestimmung der Lesbarkeit, Komplexität und des Schwierigkeit</w:t>
      </w:r>
      <w:r>
        <w:t>sgrades angewendet und ebenfalls abgespeichert.</w:t>
      </w:r>
    </w:p>
    <w:p w:rsidR="001D086F" w:rsidRDefault="001D086F" w:rsidP="003F35CA"/>
    <w:p w:rsidR="002B37AB" w:rsidRDefault="002B37AB" w:rsidP="003F35CA">
      <w:r>
        <w:lastRenderedPageBreak/>
        <w:t>Auswertung der Statistiken</w:t>
      </w:r>
    </w:p>
    <w:p w:rsidR="00D329B6" w:rsidRDefault="001D086F" w:rsidP="003F35CA">
      <w:r>
        <w:t xml:space="preserve">Die Auswertung der Statistiken </w:t>
      </w:r>
      <w:ins w:id="103" w:author="Maxi Schumann" w:date="2019-03-17T21:59:00Z">
        <w:r w:rsidR="00F42F50">
          <w:t>wurde, (BLEIBE IN EINER ZEITFORM)</w:t>
        </w:r>
      </w:ins>
      <w:del w:id="104" w:author="Maxi Schumann" w:date="2019-03-17T21:59:00Z">
        <w:r w:rsidDel="00F42F50">
          <w:delText>wird</w:delText>
        </w:r>
      </w:del>
      <w:r>
        <w:t xml:space="preserve"> </w:t>
      </w:r>
      <w:r w:rsidR="00D329B6">
        <w:t>über die Erscheinungsjahre hin verglichen um dann in der Präsentation eine Antwort auf das Thema zu finden. Da Friedrich Schiller als Verleger, Dramen</w:t>
      </w:r>
      <w:ins w:id="105" w:author="Maxi Schumann" w:date="2019-03-17T22:00:00Z">
        <w:r w:rsidR="00F42F50">
          <w:t>-</w:t>
        </w:r>
        <w:r w:rsidR="00F42F50" w:rsidRPr="00F42F50">
          <w:t xml:space="preserve"> </w:t>
        </w:r>
      </w:ins>
      <w:moveToRangeStart w:id="106" w:author="Maxi Schumann" w:date="2019-03-17T22:00:00Z" w:name="move3752435"/>
      <w:moveTo w:id="107" w:author="Maxi Schumann" w:date="2019-03-17T22:00:00Z">
        <w:r w:rsidR="00F42F50">
          <w:t>und Gedichtsautor, Universitätsprofessor,... sehr viele unterschiedliche Textarten verfasst hat, wird dies noch einmal hinsichtlich der unterschiedlichen Textarten aufgegliedert.</w:t>
        </w:r>
      </w:moveTo>
      <w:moveToRangeEnd w:id="106"/>
      <w:ins w:id="108" w:author="Maxi Schumann" w:date="2019-03-17T22:01:00Z">
        <w:r w:rsidR="00F42F50">
          <w:t xml:space="preserve"> Verstehe die Aufzählung nicht. Nennst du hier seine Positionen </w:t>
        </w:r>
      </w:ins>
      <w:ins w:id="109" w:author="Maxi Schumann" w:date="2019-03-17T22:02:00Z">
        <w:r w:rsidR="00F42F50">
          <w:t>oder welche Art von Texten er veröffentlicht hat?</w:t>
        </w:r>
      </w:ins>
    </w:p>
    <w:p w:rsidR="001D086F" w:rsidRDefault="00D329B6" w:rsidP="003F35CA">
      <w:r>
        <w:t xml:space="preserve"> </w:t>
      </w:r>
      <w:moveFromRangeStart w:id="110" w:author="Maxi Schumann" w:date="2019-03-17T22:00:00Z" w:name="move3752435"/>
      <w:moveFrom w:id="111" w:author="Maxi Schumann" w:date="2019-03-17T22:00:00Z">
        <w:r w:rsidDel="00F42F50">
          <w:t>und Gedichtsautor, Universitätsprofessor,... sehr viele unterschiedliche Textarten verfasst hat, wird dies noch einmal hinsichtlich der unterschiedlichen Textarten aufgegliedert.</w:t>
        </w:r>
      </w:moveFrom>
      <w:moveFromRangeEnd w:id="110"/>
    </w:p>
    <w:p w:rsidR="009F2EDF" w:rsidRDefault="009F2EDF" w:rsidP="003F35CA"/>
    <w:p w:rsidR="00D329B6" w:rsidRDefault="00D329B6" w:rsidP="003F35CA">
      <w:r>
        <w:t>Medieneinsatz</w:t>
      </w:r>
    </w:p>
    <w:p w:rsidR="00D329B6" w:rsidRDefault="00D329B6" w:rsidP="003F35CA">
      <w:r>
        <w:t>Aufgru</w:t>
      </w:r>
      <w:r w:rsidR="00997E8E">
        <w:t>nd der großen Datenmenge</w:t>
      </w:r>
      <w:r>
        <w:t xml:space="preserve"> (664 einbezogene Werke, </w:t>
      </w:r>
      <w:r w:rsidR="00997E8E">
        <w:t>13 688 620 Zeilen Text</w:t>
      </w:r>
      <w:r>
        <w:t>)</w:t>
      </w:r>
      <w:r w:rsidR="00997E8E">
        <w:t xml:space="preserve"> kam nur </w:t>
      </w:r>
      <w:del w:id="112" w:author="Maxi Schumann" w:date="2019-03-17T22:03:00Z">
        <w:r w:rsidR="00997E8E" w:rsidDel="00F42F50">
          <w:delText>ein Computer in Frage</w:delText>
        </w:r>
      </w:del>
      <w:ins w:id="113" w:author="Maxi Schumann" w:date="2019-03-17T22:02:00Z">
        <w:r w:rsidR="00F42F50">
          <w:t>eine digitale Aufbereitung in Frage</w:t>
        </w:r>
      </w:ins>
      <w:r w:rsidR="00997E8E">
        <w:t>.</w:t>
      </w:r>
      <w:ins w:id="114" w:author="Maxi Schumann" w:date="2019-03-17T22:03:00Z">
        <w:r w:rsidR="00F42F50">
          <w:t xml:space="preserve"> </w:t>
        </w:r>
      </w:ins>
      <w:r w:rsidR="00997E8E">
        <w:t xml:space="preserve"> Auf </w:t>
      </w:r>
      <w:ins w:id="115" w:author="Maxi Schumann" w:date="2019-03-17T22:04:00Z">
        <w:r w:rsidR="00F42F50">
          <w:t xml:space="preserve">dem Computer </w:t>
        </w:r>
      </w:ins>
      <w:del w:id="116" w:author="Maxi Schumann" w:date="2019-03-17T22:04:00Z">
        <w:r w:rsidR="00997E8E" w:rsidDel="00F42F50">
          <w:delText xml:space="preserve">diesem </w:delText>
        </w:r>
      </w:del>
      <w:r w:rsidR="00997E8E">
        <w:t>waren sowohl normale Büroprogramme wie ein Textverarbeitungsprogramm, als auch die Programmierumgebung, welche um zahlreiche Programmierbibliotheken, welche der Standardsprache, weitere Funktionen hinzufügt, installiert.</w:t>
      </w:r>
      <w:ins w:id="117" w:author="Maxi Schumann" w:date="2019-03-17T22:05:00Z">
        <w:r w:rsidR="00F42F50">
          <w:t xml:space="preserve"> Lies die den Satz mit den tausend Kommas nochmal durch. Ich weiß nicht was genau du sagen willst </w:t>
        </w:r>
        <w:proofErr w:type="spellStart"/>
        <w:r w:rsidR="00F42F50">
          <w:t>bzw</w:t>
        </w:r>
        <w:proofErr w:type="spellEnd"/>
        <w:r w:rsidR="00F42F50">
          <w:t xml:space="preserve"> was wozu gehört. Teile wenn </w:t>
        </w:r>
        <w:proofErr w:type="spellStart"/>
        <w:r w:rsidR="00F42F50">
          <w:t>vllt</w:t>
        </w:r>
        <w:proofErr w:type="spellEnd"/>
        <w:r w:rsidR="00F42F50">
          <w:t xml:space="preserve"> auch in zwei Sätze auf.</w:t>
        </w:r>
      </w:ins>
      <w:r w:rsidR="00997E8E">
        <w:t xml:space="preserve"> Die Ergebnisse werden in einer </w:t>
      </w:r>
      <w:proofErr w:type="spellStart"/>
      <w:r w:rsidR="00997E8E">
        <w:t>Powerpoint</w:t>
      </w:r>
      <w:proofErr w:type="spellEnd"/>
      <w:r w:rsidR="00997E8E">
        <w:t xml:space="preserve"> Präsentation vorgestellt. Für etwaige Fragen, ist die Programmierumgebung jederzeit griffbereit. Zur Klärung von Fragen könnten auch kleine Zeichnungen an der Tafel oder auf einem Flip Chart helfen.</w:t>
      </w:r>
    </w:p>
    <w:p w:rsidR="009F2EDF" w:rsidRDefault="009F2EDF" w:rsidP="009F2EDF">
      <w:pPr>
        <w:pStyle w:val="berschrift1"/>
      </w:pPr>
      <w:r>
        <w:t>Gründe für eine Einzelprüfung</w:t>
      </w:r>
    </w:p>
    <w:p w:rsidR="00997E8E" w:rsidRPr="00997E8E" w:rsidRDefault="00997E8E" w:rsidP="00997E8E">
      <w:r>
        <w:t>Da ich durch Schule, Vollzeitarbeit und einem kleinen Kind meine Zeit nicht wirklich planen kann, wäre ich kein verlässlicher Partner für so eine Präsentationsprüfung geworden.</w:t>
      </w:r>
      <w:ins w:id="118" w:author="Maxi Schumann" w:date="2019-03-17T22:06:00Z">
        <w:r w:rsidR="009D1A0F">
          <w:t xml:space="preserve"> Würde ich so nicht sagen. Verlässlich bist du. Zeitplanung wäre kompliziert geworden.</w:t>
        </w:r>
      </w:ins>
      <w:r>
        <w:t xml:space="preserve"> Meine Hauptarbeitszeit war nachts oder für kleine Arbeiten auch die Fahrt zur Arbeit morgens im Zug.</w:t>
      </w:r>
      <w:ins w:id="119" w:author="Maxi Schumann" w:date="2019-03-17T22:06:00Z">
        <w:r w:rsidR="009D1A0F">
          <w:t xml:space="preserve"> Muss man das so schreiben?</w:t>
        </w:r>
      </w:ins>
    </w:p>
    <w:p w:rsidR="009F2EDF" w:rsidRPr="009F2EDF" w:rsidRDefault="009F2EDF" w:rsidP="009F2EDF">
      <w:pPr>
        <w:pStyle w:val="berschrift1"/>
      </w:pPr>
      <w:r>
        <w:t>Reflexion</w:t>
      </w:r>
    </w:p>
    <w:p w:rsidR="00303A8C" w:rsidRDefault="00303A8C">
      <w:r>
        <w:br w:type="page"/>
      </w:r>
    </w:p>
    <w:p w:rsidR="009F2EDF" w:rsidRPr="003F35CA" w:rsidRDefault="009F2EDF" w:rsidP="003F35CA"/>
    <w:p w:rsidR="003F35CA" w:rsidRDefault="005170A7" w:rsidP="005170A7">
      <w:pPr>
        <w:pStyle w:val="berschrift1"/>
      </w:pPr>
      <w:r>
        <w:t>Quellenangabe</w:t>
      </w:r>
    </w:p>
    <w:p w:rsidR="005170A7" w:rsidRDefault="005170A7" w:rsidP="005170A7">
      <w:r>
        <w:t>Litera</w:t>
      </w:r>
      <w:bookmarkStart w:id="120" w:name="_GoBack"/>
      <w:bookmarkEnd w:id="120"/>
      <w:r>
        <w:t>tur</w:t>
      </w:r>
    </w:p>
    <w:tbl>
      <w:tblPr>
        <w:tblStyle w:val="Tabellenraster"/>
        <w:tblW w:w="0" w:type="auto"/>
        <w:tblLook w:val="04A0" w:firstRow="1" w:lastRow="0" w:firstColumn="1" w:lastColumn="0" w:noHBand="0" w:noVBand="1"/>
      </w:tblPr>
      <w:tblGrid>
        <w:gridCol w:w="3020"/>
        <w:gridCol w:w="3921"/>
        <w:gridCol w:w="2121"/>
      </w:tblGrid>
      <w:tr w:rsidR="0088443A" w:rsidTr="002F1358">
        <w:tc>
          <w:tcPr>
            <w:tcW w:w="3020" w:type="dxa"/>
          </w:tcPr>
          <w:p w:rsidR="0088443A" w:rsidRPr="007872D8" w:rsidRDefault="0088443A" w:rsidP="00AC7CBA">
            <w:pPr>
              <w:spacing w:line="360" w:lineRule="auto"/>
              <w:jc w:val="left"/>
              <w:rPr>
                <w:b/>
              </w:rPr>
            </w:pPr>
            <w:r w:rsidRPr="007872D8">
              <w:rPr>
                <w:b/>
              </w:rPr>
              <w:t>Titel</w:t>
            </w:r>
          </w:p>
        </w:tc>
        <w:tc>
          <w:tcPr>
            <w:tcW w:w="3921" w:type="dxa"/>
          </w:tcPr>
          <w:p w:rsidR="0088443A" w:rsidRPr="007872D8" w:rsidRDefault="0088443A" w:rsidP="00AC7CBA">
            <w:pPr>
              <w:spacing w:line="360" w:lineRule="auto"/>
              <w:jc w:val="left"/>
              <w:rPr>
                <w:b/>
              </w:rPr>
            </w:pPr>
            <w:r w:rsidRPr="007872D8">
              <w:rPr>
                <w:b/>
              </w:rPr>
              <w:t>Autor /</w:t>
            </w:r>
            <w:r w:rsidR="007872D8" w:rsidRPr="007872D8">
              <w:rPr>
                <w:b/>
              </w:rPr>
              <w:t xml:space="preserve"> Verlag</w:t>
            </w:r>
          </w:p>
        </w:tc>
        <w:tc>
          <w:tcPr>
            <w:tcW w:w="2121" w:type="dxa"/>
          </w:tcPr>
          <w:p w:rsidR="0088443A" w:rsidRPr="007872D8" w:rsidRDefault="0088443A" w:rsidP="00AC7CBA">
            <w:pPr>
              <w:spacing w:line="360" w:lineRule="auto"/>
              <w:jc w:val="left"/>
              <w:rPr>
                <w:b/>
              </w:rPr>
            </w:pPr>
            <w:r w:rsidRPr="007872D8">
              <w:rPr>
                <w:b/>
              </w:rPr>
              <w:t>Erscheinungsjahr</w:t>
            </w:r>
          </w:p>
        </w:tc>
      </w:tr>
      <w:tr w:rsidR="0088443A" w:rsidTr="002F1358">
        <w:tc>
          <w:tcPr>
            <w:tcW w:w="3020" w:type="dxa"/>
          </w:tcPr>
          <w:p w:rsidR="0088443A" w:rsidRDefault="0088443A" w:rsidP="00AC7CBA">
            <w:pPr>
              <w:spacing w:line="360" w:lineRule="auto"/>
              <w:jc w:val="left"/>
            </w:pPr>
            <w:proofErr w:type="spellStart"/>
            <w:r>
              <w:t>Textanalytics</w:t>
            </w:r>
            <w:proofErr w:type="spellEnd"/>
            <w:r>
              <w:t xml:space="preserve"> </w:t>
            </w:r>
            <w:proofErr w:type="spellStart"/>
            <w:r>
              <w:t>with</w:t>
            </w:r>
            <w:proofErr w:type="spellEnd"/>
            <w:r>
              <w:t xml:space="preserve"> Python</w:t>
            </w:r>
          </w:p>
        </w:tc>
        <w:tc>
          <w:tcPr>
            <w:tcW w:w="3921" w:type="dxa"/>
          </w:tcPr>
          <w:p w:rsidR="0088443A" w:rsidRDefault="0088443A" w:rsidP="00AC7CBA">
            <w:pPr>
              <w:spacing w:line="360" w:lineRule="auto"/>
              <w:jc w:val="left"/>
            </w:pPr>
            <w:proofErr w:type="spellStart"/>
            <w:r>
              <w:t>Dipanjan</w:t>
            </w:r>
            <w:proofErr w:type="spellEnd"/>
            <w:r>
              <w:t xml:space="preserve"> Sarkar / </w:t>
            </w:r>
            <w:proofErr w:type="spellStart"/>
            <w:r>
              <w:t>Apress</w:t>
            </w:r>
            <w:proofErr w:type="spellEnd"/>
          </w:p>
        </w:tc>
        <w:tc>
          <w:tcPr>
            <w:tcW w:w="2121" w:type="dxa"/>
          </w:tcPr>
          <w:p w:rsidR="0088443A" w:rsidRDefault="0088443A" w:rsidP="00AC7CBA">
            <w:pPr>
              <w:spacing w:line="360" w:lineRule="auto"/>
              <w:jc w:val="left"/>
            </w:pPr>
            <w:r>
              <w:t>2016</w:t>
            </w:r>
          </w:p>
        </w:tc>
      </w:tr>
      <w:tr w:rsidR="0088443A" w:rsidTr="002F1358">
        <w:tc>
          <w:tcPr>
            <w:tcW w:w="3020" w:type="dxa"/>
          </w:tcPr>
          <w:p w:rsidR="0088443A" w:rsidRDefault="0088443A" w:rsidP="00AC7CBA">
            <w:pPr>
              <w:spacing w:line="360" w:lineRule="auto"/>
              <w:jc w:val="left"/>
            </w:pPr>
            <w:proofErr w:type="spellStart"/>
            <w:r>
              <w:t>Fluent</w:t>
            </w:r>
            <w:proofErr w:type="spellEnd"/>
            <w:r>
              <w:t xml:space="preserve"> Python</w:t>
            </w:r>
          </w:p>
        </w:tc>
        <w:tc>
          <w:tcPr>
            <w:tcW w:w="3921" w:type="dxa"/>
          </w:tcPr>
          <w:p w:rsidR="0088443A" w:rsidRDefault="0088443A" w:rsidP="00AC7CBA">
            <w:pPr>
              <w:spacing w:line="360" w:lineRule="auto"/>
              <w:jc w:val="left"/>
            </w:pPr>
            <w:r>
              <w:t>Luciano Ramalho / O‘Reilly</w:t>
            </w:r>
          </w:p>
        </w:tc>
        <w:tc>
          <w:tcPr>
            <w:tcW w:w="2121" w:type="dxa"/>
          </w:tcPr>
          <w:p w:rsidR="0088443A" w:rsidRDefault="007872D8" w:rsidP="00AC7CBA">
            <w:pPr>
              <w:spacing w:line="360" w:lineRule="auto"/>
              <w:jc w:val="left"/>
            </w:pPr>
            <w:r>
              <w:t>2016</w:t>
            </w:r>
          </w:p>
        </w:tc>
      </w:tr>
      <w:tr w:rsidR="0088443A" w:rsidTr="002F1358">
        <w:tc>
          <w:tcPr>
            <w:tcW w:w="3020" w:type="dxa"/>
          </w:tcPr>
          <w:p w:rsidR="0088443A" w:rsidRPr="00C7336B" w:rsidRDefault="007872D8" w:rsidP="00AC7CBA">
            <w:pPr>
              <w:spacing w:line="360" w:lineRule="auto"/>
              <w:jc w:val="left"/>
              <w:rPr>
                <w:lang w:val="en-US"/>
                <w:rPrChange w:id="121" w:author="Maxi Schumann" w:date="2019-03-17T21:25:00Z">
                  <w:rPr/>
                </w:rPrChange>
              </w:rPr>
            </w:pPr>
            <w:r w:rsidRPr="00C7336B">
              <w:rPr>
                <w:lang w:val="en-US"/>
                <w:rPrChange w:id="122" w:author="Maxi Schumann" w:date="2019-03-17T21:25:00Z">
                  <w:rPr/>
                </w:rPrChange>
              </w:rPr>
              <w:t>Natural Language Processing with Python</w:t>
            </w:r>
          </w:p>
        </w:tc>
        <w:tc>
          <w:tcPr>
            <w:tcW w:w="3921" w:type="dxa"/>
          </w:tcPr>
          <w:p w:rsidR="0088443A" w:rsidRDefault="007872D8" w:rsidP="00AC7CBA">
            <w:pPr>
              <w:spacing w:line="360" w:lineRule="auto"/>
              <w:jc w:val="left"/>
            </w:pPr>
            <w:r>
              <w:t xml:space="preserve">Steven Bird, </w:t>
            </w:r>
            <w:proofErr w:type="spellStart"/>
            <w:r>
              <w:t>Ewan</w:t>
            </w:r>
            <w:proofErr w:type="spellEnd"/>
            <w:r>
              <w:t xml:space="preserve"> Klein &amp; Edward </w:t>
            </w:r>
            <w:proofErr w:type="spellStart"/>
            <w:r>
              <w:t>Loper</w:t>
            </w:r>
            <w:proofErr w:type="spellEnd"/>
            <w:r>
              <w:t xml:space="preserve"> / </w:t>
            </w:r>
            <w:proofErr w:type="spellStart"/>
            <w:r>
              <w:t>O‘Reilly</w:t>
            </w:r>
            <w:proofErr w:type="spellEnd"/>
          </w:p>
        </w:tc>
        <w:tc>
          <w:tcPr>
            <w:tcW w:w="2121" w:type="dxa"/>
          </w:tcPr>
          <w:p w:rsidR="0088443A" w:rsidRDefault="007872D8" w:rsidP="00AC7CBA">
            <w:pPr>
              <w:spacing w:line="360" w:lineRule="auto"/>
              <w:jc w:val="left"/>
            </w:pPr>
            <w:r>
              <w:t>2009</w:t>
            </w:r>
          </w:p>
        </w:tc>
      </w:tr>
      <w:tr w:rsidR="007872D8" w:rsidTr="002F1358">
        <w:tc>
          <w:tcPr>
            <w:tcW w:w="3020" w:type="dxa"/>
          </w:tcPr>
          <w:p w:rsidR="007872D8" w:rsidRDefault="007872D8" w:rsidP="00AC7CBA">
            <w:pPr>
              <w:spacing w:line="360" w:lineRule="auto"/>
              <w:jc w:val="left"/>
            </w:pPr>
            <w:r>
              <w:t>Texte, Themen und Strukturen</w:t>
            </w:r>
          </w:p>
        </w:tc>
        <w:tc>
          <w:tcPr>
            <w:tcW w:w="3921" w:type="dxa"/>
          </w:tcPr>
          <w:p w:rsidR="007872D8" w:rsidRDefault="007872D8" w:rsidP="00AC7CBA">
            <w:pPr>
              <w:spacing w:line="360" w:lineRule="auto"/>
              <w:jc w:val="left"/>
            </w:pPr>
            <w:r>
              <w:t>Margret Fingerhut, Bernd Schurf / Cornelsen, Volk und Wissen</w:t>
            </w:r>
          </w:p>
        </w:tc>
        <w:tc>
          <w:tcPr>
            <w:tcW w:w="2121" w:type="dxa"/>
          </w:tcPr>
          <w:p w:rsidR="007872D8" w:rsidRDefault="007872D8" w:rsidP="00AC7CBA">
            <w:pPr>
              <w:spacing w:line="360" w:lineRule="auto"/>
              <w:jc w:val="left"/>
            </w:pPr>
            <w:r>
              <w:t>2011</w:t>
            </w:r>
          </w:p>
        </w:tc>
      </w:tr>
      <w:tr w:rsidR="007872D8" w:rsidTr="002F1358">
        <w:tc>
          <w:tcPr>
            <w:tcW w:w="3020" w:type="dxa"/>
          </w:tcPr>
          <w:p w:rsidR="007872D8" w:rsidRDefault="007872D8" w:rsidP="00AC7CBA">
            <w:pPr>
              <w:spacing w:line="360" w:lineRule="auto"/>
              <w:jc w:val="left"/>
            </w:pPr>
            <w:r>
              <w:t>Friedrich Schiller</w:t>
            </w:r>
          </w:p>
        </w:tc>
        <w:tc>
          <w:tcPr>
            <w:tcW w:w="3921" w:type="dxa"/>
          </w:tcPr>
          <w:p w:rsidR="007872D8" w:rsidRPr="00C7336B" w:rsidRDefault="007872D8" w:rsidP="00AC7CBA">
            <w:pPr>
              <w:spacing w:line="360" w:lineRule="auto"/>
              <w:jc w:val="left"/>
              <w:rPr>
                <w:lang w:val="en-US"/>
                <w:rPrChange w:id="123" w:author="Maxi Schumann" w:date="2019-03-17T21:25:00Z">
                  <w:rPr/>
                </w:rPrChange>
              </w:rPr>
            </w:pPr>
            <w:r w:rsidRPr="00C7336B">
              <w:rPr>
                <w:lang w:val="en-US"/>
                <w:rPrChange w:id="124" w:author="Maxi Schumann" w:date="2019-03-17T21:25:00Z">
                  <w:rPr/>
                </w:rPrChange>
              </w:rPr>
              <w:t xml:space="preserve">Claudia Pilling, </w:t>
            </w:r>
            <w:r w:rsidR="00F767C2" w:rsidRPr="00C7336B">
              <w:rPr>
                <w:lang w:val="en-US"/>
                <w:rPrChange w:id="125" w:author="Maxi Schumann" w:date="2019-03-17T21:25:00Z">
                  <w:rPr/>
                </w:rPrChange>
              </w:rPr>
              <w:t xml:space="preserve">Diana Schilling, </w:t>
            </w:r>
            <w:proofErr w:type="spellStart"/>
            <w:r w:rsidR="00F767C2" w:rsidRPr="00C7336B">
              <w:rPr>
                <w:lang w:val="en-US"/>
                <w:rPrChange w:id="126" w:author="Maxi Schumann" w:date="2019-03-17T21:25:00Z">
                  <w:rPr/>
                </w:rPrChange>
              </w:rPr>
              <w:t>Mirjam</w:t>
            </w:r>
            <w:proofErr w:type="spellEnd"/>
            <w:r w:rsidR="00F767C2" w:rsidRPr="00C7336B">
              <w:rPr>
                <w:lang w:val="en-US"/>
                <w:rPrChange w:id="127" w:author="Maxi Schumann" w:date="2019-03-17T21:25:00Z">
                  <w:rPr/>
                </w:rPrChange>
              </w:rPr>
              <w:t xml:space="preserve"> Springer / </w:t>
            </w:r>
            <w:proofErr w:type="spellStart"/>
            <w:r w:rsidR="00F767C2" w:rsidRPr="00C7336B">
              <w:rPr>
                <w:lang w:val="en-US"/>
                <w:rPrChange w:id="128" w:author="Maxi Schumann" w:date="2019-03-17T21:25:00Z">
                  <w:rPr/>
                </w:rPrChange>
              </w:rPr>
              <w:t>Rowohlt</w:t>
            </w:r>
            <w:proofErr w:type="spellEnd"/>
          </w:p>
        </w:tc>
        <w:tc>
          <w:tcPr>
            <w:tcW w:w="2121" w:type="dxa"/>
          </w:tcPr>
          <w:p w:rsidR="007872D8" w:rsidRDefault="00F767C2" w:rsidP="00AC7CBA">
            <w:pPr>
              <w:spacing w:line="360" w:lineRule="auto"/>
              <w:jc w:val="left"/>
            </w:pPr>
            <w:r>
              <w:t>2014</w:t>
            </w:r>
          </w:p>
        </w:tc>
      </w:tr>
      <w:tr w:rsidR="00AC7CBA" w:rsidTr="002F1358">
        <w:tc>
          <w:tcPr>
            <w:tcW w:w="3020" w:type="dxa"/>
          </w:tcPr>
          <w:p w:rsidR="00AC7CBA" w:rsidRDefault="00AC7CBA" w:rsidP="00AC7CBA">
            <w:pPr>
              <w:spacing w:line="360" w:lineRule="auto"/>
              <w:jc w:val="left"/>
            </w:pPr>
            <w:r>
              <w:t>Friedrich Schiller – sämtliche Dramen</w:t>
            </w:r>
          </w:p>
        </w:tc>
        <w:tc>
          <w:tcPr>
            <w:tcW w:w="3921" w:type="dxa"/>
          </w:tcPr>
          <w:p w:rsidR="00AC7CBA" w:rsidRDefault="00AC7CBA" w:rsidP="00AC7CBA">
            <w:pPr>
              <w:spacing w:line="360" w:lineRule="auto"/>
              <w:jc w:val="left"/>
            </w:pPr>
            <w:r>
              <w:t>Friedrich Schiller / e-</w:t>
            </w:r>
            <w:proofErr w:type="spellStart"/>
            <w:r>
              <w:t>artnow</w:t>
            </w:r>
            <w:proofErr w:type="spellEnd"/>
          </w:p>
        </w:tc>
        <w:tc>
          <w:tcPr>
            <w:tcW w:w="2121" w:type="dxa"/>
          </w:tcPr>
          <w:p w:rsidR="00AC7CBA" w:rsidRDefault="00AC7CBA" w:rsidP="00AC7CBA">
            <w:pPr>
              <w:spacing w:line="360" w:lineRule="auto"/>
              <w:jc w:val="left"/>
            </w:pPr>
            <w:r>
              <w:t>2015</w:t>
            </w:r>
          </w:p>
        </w:tc>
      </w:tr>
    </w:tbl>
    <w:p w:rsidR="0088443A" w:rsidRDefault="0088443A" w:rsidP="005170A7"/>
    <w:p w:rsidR="005170A7" w:rsidRDefault="005170A7" w:rsidP="005170A7">
      <w:r>
        <w:t>Internet - die wichtigsten Quellen für Werke von Schiller</w:t>
      </w:r>
    </w:p>
    <w:tbl>
      <w:tblPr>
        <w:tblStyle w:val="Tabellenraster"/>
        <w:tblW w:w="0" w:type="auto"/>
        <w:tblLook w:val="04A0" w:firstRow="1" w:lastRow="0" w:firstColumn="1" w:lastColumn="0" w:noHBand="0" w:noVBand="1"/>
      </w:tblPr>
      <w:tblGrid>
        <w:gridCol w:w="4411"/>
        <w:gridCol w:w="4651"/>
      </w:tblGrid>
      <w:tr w:rsidR="00F713E0" w:rsidTr="002F1358">
        <w:tc>
          <w:tcPr>
            <w:tcW w:w="4411" w:type="dxa"/>
          </w:tcPr>
          <w:p w:rsidR="00F713E0" w:rsidRDefault="00F713E0" w:rsidP="005170A7">
            <w:r>
              <w:t>Link</w:t>
            </w:r>
          </w:p>
        </w:tc>
        <w:tc>
          <w:tcPr>
            <w:tcW w:w="4651" w:type="dxa"/>
          </w:tcPr>
          <w:p w:rsidR="00F713E0" w:rsidRDefault="00F713E0" w:rsidP="005170A7">
            <w:r>
              <w:t>Kommentar</w:t>
            </w:r>
          </w:p>
        </w:tc>
      </w:tr>
      <w:tr w:rsidR="00F713E0" w:rsidTr="002F1358">
        <w:tc>
          <w:tcPr>
            <w:tcW w:w="4411" w:type="dxa"/>
          </w:tcPr>
          <w:p w:rsidR="00F713E0" w:rsidRDefault="00F713E0" w:rsidP="000A57D1">
            <w:pPr>
              <w:spacing w:line="360" w:lineRule="auto"/>
            </w:pPr>
            <w:r>
              <w:t>www.gutenberg.org</w:t>
            </w:r>
            <w:ins w:id="129" w:author="Maxi Schumann" w:date="2019-03-17T22:07:00Z">
              <w:r w:rsidR="009D1A0F">
                <w:t xml:space="preserve"> (Muss man da nicht mit https und so anfangen?)</w:t>
              </w:r>
            </w:ins>
          </w:p>
        </w:tc>
        <w:tc>
          <w:tcPr>
            <w:tcW w:w="4651" w:type="dxa"/>
          </w:tcPr>
          <w:p w:rsidR="00F713E0" w:rsidRDefault="000A57D1" w:rsidP="001141A6">
            <w:pPr>
              <w:spacing w:line="360" w:lineRule="auto"/>
              <w:jc w:val="left"/>
            </w:pPr>
            <w:r>
              <w:t xml:space="preserve">Aktuell für Nutzer aus Deutschland gesperrt, viele Gedichte hatte ich von </w:t>
            </w:r>
            <w:ins w:id="130" w:author="Maxi Schumann" w:date="2019-03-17T22:07:00Z">
              <w:r w:rsidR="009D1A0F">
                <w:t>dieser Seite</w:t>
              </w:r>
            </w:ins>
            <w:del w:id="131" w:author="Maxi Schumann" w:date="2019-03-17T22:07:00Z">
              <w:r w:rsidDel="009D1A0F">
                <w:delText>da</w:delText>
              </w:r>
            </w:del>
          </w:p>
        </w:tc>
      </w:tr>
      <w:tr w:rsidR="00F713E0" w:rsidTr="002F1358">
        <w:tc>
          <w:tcPr>
            <w:tcW w:w="4411" w:type="dxa"/>
          </w:tcPr>
          <w:p w:rsidR="00F713E0" w:rsidRDefault="000A57D1" w:rsidP="000A57D1">
            <w:pPr>
              <w:spacing w:line="360" w:lineRule="auto"/>
            </w:pPr>
            <w:r w:rsidRPr="000A57D1">
              <w:t>https://gutenberg.spiegel.de/autor/friedrich-schiller-518</w:t>
            </w:r>
          </w:p>
        </w:tc>
        <w:tc>
          <w:tcPr>
            <w:tcW w:w="4651" w:type="dxa"/>
          </w:tcPr>
          <w:p w:rsidR="00F713E0" w:rsidRDefault="000A57D1" w:rsidP="001141A6">
            <w:pPr>
              <w:spacing w:line="360" w:lineRule="auto"/>
              <w:jc w:val="left"/>
            </w:pPr>
            <w:r>
              <w:t>Viele Standardwerke – Gedichte wurden automatisiert heruntergeladen</w:t>
            </w:r>
          </w:p>
        </w:tc>
      </w:tr>
      <w:tr w:rsidR="00F713E0" w:rsidTr="002F1358">
        <w:tc>
          <w:tcPr>
            <w:tcW w:w="4411" w:type="dxa"/>
          </w:tcPr>
          <w:p w:rsidR="00F713E0" w:rsidRDefault="000A57D1" w:rsidP="000A57D1">
            <w:pPr>
              <w:spacing w:line="360" w:lineRule="auto"/>
            </w:pPr>
            <w:r w:rsidRPr="000A57D1">
              <w:t>http://www.wissen-im-netz.info/literatur/schiller</w:t>
            </w:r>
          </w:p>
        </w:tc>
        <w:tc>
          <w:tcPr>
            <w:tcW w:w="4651" w:type="dxa"/>
          </w:tcPr>
          <w:p w:rsidR="00F713E0" w:rsidRDefault="000A57D1" w:rsidP="001141A6">
            <w:pPr>
              <w:spacing w:line="360" w:lineRule="auto"/>
              <w:jc w:val="left"/>
            </w:pPr>
            <w:r>
              <w:t>Die Briefe von Schiller habe ich von hier. Diese wurden bei gleichem Empfänger im jeweiligen Jahr zu einem zusammengefasst</w:t>
            </w:r>
            <w:ins w:id="132" w:author="Maxi Schumann" w:date="2019-03-17T22:08:00Z">
              <w:r w:rsidR="009D1A0F">
                <w:t>.</w:t>
              </w:r>
            </w:ins>
          </w:p>
        </w:tc>
      </w:tr>
      <w:tr w:rsidR="00F713E0" w:rsidTr="002F1358">
        <w:tc>
          <w:tcPr>
            <w:tcW w:w="4411" w:type="dxa"/>
          </w:tcPr>
          <w:p w:rsidR="00F713E0" w:rsidRDefault="000A57D1" w:rsidP="000A57D1">
            <w:pPr>
              <w:spacing w:line="360" w:lineRule="auto"/>
            </w:pPr>
            <w:r>
              <w:t>www.stackoverflow.com</w:t>
            </w:r>
          </w:p>
        </w:tc>
        <w:tc>
          <w:tcPr>
            <w:tcW w:w="4651" w:type="dxa"/>
          </w:tcPr>
          <w:p w:rsidR="00F713E0" w:rsidRDefault="000A57D1" w:rsidP="001141A6">
            <w:pPr>
              <w:spacing w:line="360" w:lineRule="auto"/>
              <w:jc w:val="left"/>
            </w:pPr>
            <w:r>
              <w:t xml:space="preserve">Zahlreiche </w:t>
            </w:r>
            <w:r w:rsidR="001141A6">
              <w:t>„</w:t>
            </w:r>
            <w:proofErr w:type="spellStart"/>
            <w:r>
              <w:t>Programmier</w:t>
            </w:r>
            <w:proofErr w:type="spellEnd"/>
            <w:r w:rsidR="001141A6">
              <w:t xml:space="preserve"> –</w:t>
            </w:r>
            <w:r>
              <w:t xml:space="preserve"> Fragen</w:t>
            </w:r>
            <w:r w:rsidR="001141A6">
              <w:t>“</w:t>
            </w:r>
            <w:r>
              <w:t xml:space="preserve"> und Probleme konnten über das Forum beantwortet werden.</w:t>
            </w:r>
          </w:p>
        </w:tc>
      </w:tr>
    </w:tbl>
    <w:p w:rsidR="005170A7" w:rsidRDefault="005170A7" w:rsidP="005170A7"/>
    <w:p w:rsidR="005170A7" w:rsidRDefault="005170A7" w:rsidP="005170A7">
      <w:pPr>
        <w:pStyle w:val="berschrift1"/>
      </w:pPr>
      <w:r>
        <w:t>Zeitlicher Ablauf der erfolgten Arbeitsschritte</w:t>
      </w:r>
    </w:p>
    <w:tbl>
      <w:tblPr>
        <w:tblStyle w:val="Tabellenraster"/>
        <w:tblW w:w="0" w:type="auto"/>
        <w:tblLook w:val="04A0" w:firstRow="1" w:lastRow="0" w:firstColumn="1" w:lastColumn="0" w:noHBand="0" w:noVBand="1"/>
      </w:tblPr>
      <w:tblGrid>
        <w:gridCol w:w="3020"/>
        <w:gridCol w:w="3021"/>
        <w:gridCol w:w="3021"/>
      </w:tblGrid>
      <w:tr w:rsidR="002F1358" w:rsidRPr="009B3067" w:rsidTr="002F1358">
        <w:tc>
          <w:tcPr>
            <w:tcW w:w="3020" w:type="dxa"/>
          </w:tcPr>
          <w:p w:rsidR="002F1358" w:rsidRPr="009B3067" w:rsidRDefault="002F1358" w:rsidP="009B3067">
            <w:pPr>
              <w:spacing w:line="360" w:lineRule="auto"/>
              <w:jc w:val="left"/>
              <w:rPr>
                <w:b/>
              </w:rPr>
            </w:pPr>
            <w:r w:rsidRPr="009B3067">
              <w:rPr>
                <w:b/>
              </w:rPr>
              <w:t>Datum</w:t>
            </w:r>
          </w:p>
        </w:tc>
        <w:tc>
          <w:tcPr>
            <w:tcW w:w="3021" w:type="dxa"/>
          </w:tcPr>
          <w:p w:rsidR="002F1358" w:rsidRPr="009B3067" w:rsidRDefault="002F1358" w:rsidP="009B3067">
            <w:pPr>
              <w:spacing w:line="360" w:lineRule="auto"/>
              <w:jc w:val="left"/>
              <w:rPr>
                <w:b/>
              </w:rPr>
            </w:pPr>
            <w:r w:rsidRPr="009B3067">
              <w:rPr>
                <w:b/>
              </w:rPr>
              <w:t>Kommentar</w:t>
            </w:r>
          </w:p>
        </w:tc>
        <w:tc>
          <w:tcPr>
            <w:tcW w:w="3021" w:type="dxa"/>
          </w:tcPr>
          <w:p w:rsidR="002F1358" w:rsidRPr="009B3067" w:rsidRDefault="002F1358" w:rsidP="009B3067">
            <w:pPr>
              <w:spacing w:line="360" w:lineRule="auto"/>
              <w:jc w:val="left"/>
              <w:rPr>
                <w:b/>
              </w:rPr>
            </w:pPr>
            <w:r w:rsidRPr="009B3067">
              <w:rPr>
                <w:b/>
              </w:rPr>
              <w:t>Arbeitsschritt</w:t>
            </w:r>
          </w:p>
        </w:tc>
      </w:tr>
      <w:tr w:rsidR="002F1358" w:rsidTr="002F1358">
        <w:tc>
          <w:tcPr>
            <w:tcW w:w="3020" w:type="dxa"/>
          </w:tcPr>
          <w:p w:rsidR="002F1358" w:rsidRDefault="001141A6" w:rsidP="009B3067">
            <w:pPr>
              <w:spacing w:line="360" w:lineRule="auto"/>
              <w:jc w:val="left"/>
            </w:pPr>
            <w:r>
              <w:t>10.09.2017</w:t>
            </w:r>
          </w:p>
        </w:tc>
        <w:tc>
          <w:tcPr>
            <w:tcW w:w="3021" w:type="dxa"/>
          </w:tcPr>
          <w:p w:rsidR="002F1358" w:rsidRDefault="001141A6" w:rsidP="009B3067">
            <w:pPr>
              <w:spacing w:line="360" w:lineRule="auto"/>
              <w:jc w:val="left"/>
            </w:pPr>
            <w:r>
              <w:t>Erste Recherche im Internet</w:t>
            </w:r>
          </w:p>
        </w:tc>
        <w:tc>
          <w:tcPr>
            <w:tcW w:w="3021" w:type="dxa"/>
          </w:tcPr>
          <w:p w:rsidR="002F1358" w:rsidRDefault="001141A6" w:rsidP="009B3067">
            <w:pPr>
              <w:spacing w:line="360" w:lineRule="auto"/>
              <w:jc w:val="left"/>
            </w:pPr>
            <w:r>
              <w:t>Themenfindung</w:t>
            </w:r>
          </w:p>
        </w:tc>
      </w:tr>
      <w:tr w:rsidR="002F1358" w:rsidTr="002F1358">
        <w:tc>
          <w:tcPr>
            <w:tcW w:w="3020" w:type="dxa"/>
          </w:tcPr>
          <w:p w:rsidR="002F1358" w:rsidRDefault="001141A6" w:rsidP="009B3067">
            <w:pPr>
              <w:spacing w:line="360" w:lineRule="auto"/>
              <w:jc w:val="left"/>
            </w:pPr>
            <w:r>
              <w:t>13.09.2017</w:t>
            </w:r>
          </w:p>
        </w:tc>
        <w:tc>
          <w:tcPr>
            <w:tcW w:w="3021" w:type="dxa"/>
          </w:tcPr>
          <w:p w:rsidR="002F1358" w:rsidRDefault="001141A6" w:rsidP="009B3067">
            <w:pPr>
              <w:spacing w:line="360" w:lineRule="auto"/>
              <w:jc w:val="left"/>
            </w:pPr>
            <w:r>
              <w:t>Einrichtung der Programmierumgebung</w:t>
            </w:r>
          </w:p>
        </w:tc>
        <w:tc>
          <w:tcPr>
            <w:tcW w:w="3021" w:type="dxa"/>
          </w:tcPr>
          <w:p w:rsidR="002F1358" w:rsidRDefault="009B3067" w:rsidP="009B3067">
            <w:pPr>
              <w:spacing w:line="360" w:lineRule="auto"/>
              <w:jc w:val="left"/>
            </w:pPr>
            <w:r>
              <w:t>Vorbereitung</w:t>
            </w:r>
          </w:p>
        </w:tc>
      </w:tr>
      <w:tr w:rsidR="002F1358" w:rsidTr="002F1358">
        <w:tc>
          <w:tcPr>
            <w:tcW w:w="3020" w:type="dxa"/>
          </w:tcPr>
          <w:p w:rsidR="002F1358" w:rsidRDefault="009B3067" w:rsidP="009B3067">
            <w:pPr>
              <w:spacing w:line="360" w:lineRule="auto"/>
              <w:jc w:val="left"/>
            </w:pPr>
            <w:r>
              <w:t>16.09.2017</w:t>
            </w:r>
          </w:p>
        </w:tc>
        <w:tc>
          <w:tcPr>
            <w:tcW w:w="3021" w:type="dxa"/>
          </w:tcPr>
          <w:p w:rsidR="002F1358" w:rsidRDefault="009B3067" w:rsidP="009B3067">
            <w:pPr>
              <w:spacing w:line="360" w:lineRule="auto"/>
              <w:jc w:val="left"/>
            </w:pPr>
            <w:r>
              <w:t xml:space="preserve">Erste deutschsprachige Bücher werden gesammelt, </w:t>
            </w:r>
            <w:r>
              <w:lastRenderedPageBreak/>
              <w:t>Festlegung auf Schiller noch nicht erfolgt.</w:t>
            </w:r>
          </w:p>
        </w:tc>
        <w:tc>
          <w:tcPr>
            <w:tcW w:w="3021" w:type="dxa"/>
          </w:tcPr>
          <w:p w:rsidR="002F1358" w:rsidRDefault="009B3067" w:rsidP="009B3067">
            <w:pPr>
              <w:spacing w:line="360" w:lineRule="auto"/>
              <w:jc w:val="left"/>
            </w:pPr>
            <w:r>
              <w:lastRenderedPageBreak/>
              <w:t>Themenfindung</w:t>
            </w:r>
          </w:p>
        </w:tc>
      </w:tr>
      <w:tr w:rsidR="002F1358" w:rsidTr="002F1358">
        <w:tc>
          <w:tcPr>
            <w:tcW w:w="3020" w:type="dxa"/>
          </w:tcPr>
          <w:p w:rsidR="002F1358" w:rsidRDefault="009B3067" w:rsidP="009B3067">
            <w:pPr>
              <w:spacing w:line="360" w:lineRule="auto"/>
              <w:jc w:val="left"/>
            </w:pPr>
            <w:r>
              <w:t>20.09.2017</w:t>
            </w:r>
          </w:p>
        </w:tc>
        <w:tc>
          <w:tcPr>
            <w:tcW w:w="3021" w:type="dxa"/>
          </w:tcPr>
          <w:p w:rsidR="002F1358" w:rsidRDefault="009B3067" w:rsidP="009B3067">
            <w:pPr>
              <w:spacing w:line="360" w:lineRule="auto"/>
              <w:jc w:val="left"/>
            </w:pPr>
            <w:r>
              <w:t>Erste Programmiertests</w:t>
            </w:r>
          </w:p>
        </w:tc>
        <w:tc>
          <w:tcPr>
            <w:tcW w:w="3021" w:type="dxa"/>
          </w:tcPr>
          <w:p w:rsidR="002F1358" w:rsidRDefault="009B3067" w:rsidP="009B3067">
            <w:pPr>
              <w:spacing w:line="360" w:lineRule="auto"/>
              <w:jc w:val="left"/>
            </w:pPr>
            <w:r>
              <w:t>Textsäuberung</w:t>
            </w:r>
          </w:p>
        </w:tc>
      </w:tr>
      <w:tr w:rsidR="002F1358" w:rsidTr="002F1358">
        <w:tc>
          <w:tcPr>
            <w:tcW w:w="3020" w:type="dxa"/>
          </w:tcPr>
          <w:p w:rsidR="002F1358" w:rsidRDefault="00E65F7C" w:rsidP="009B3067">
            <w:pPr>
              <w:spacing w:line="360" w:lineRule="auto"/>
              <w:jc w:val="left"/>
            </w:pPr>
            <w:r>
              <w:t>11.11.2017</w:t>
            </w:r>
          </w:p>
        </w:tc>
        <w:tc>
          <w:tcPr>
            <w:tcW w:w="3021" w:type="dxa"/>
          </w:tcPr>
          <w:p w:rsidR="002F1358" w:rsidRDefault="00E65F7C" w:rsidP="009B3067">
            <w:pPr>
              <w:spacing w:line="360" w:lineRule="auto"/>
              <w:jc w:val="left"/>
            </w:pPr>
            <w:r>
              <w:t>Aufbau einer Datenbank für die Texte</w:t>
            </w:r>
          </w:p>
        </w:tc>
        <w:tc>
          <w:tcPr>
            <w:tcW w:w="3021" w:type="dxa"/>
          </w:tcPr>
          <w:p w:rsidR="002F1358" w:rsidRDefault="00E65F7C" w:rsidP="009B3067">
            <w:pPr>
              <w:spacing w:line="360" w:lineRule="auto"/>
              <w:jc w:val="left"/>
            </w:pPr>
            <w:r>
              <w:t>Erstellung der Werksammlung</w:t>
            </w:r>
          </w:p>
        </w:tc>
      </w:tr>
      <w:tr w:rsidR="002F1358" w:rsidTr="002F1358">
        <w:tc>
          <w:tcPr>
            <w:tcW w:w="3020"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r>
      <w:tr w:rsidR="002F1358" w:rsidTr="002F1358">
        <w:tc>
          <w:tcPr>
            <w:tcW w:w="3020"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c>
          <w:tcPr>
            <w:tcW w:w="3021" w:type="dxa"/>
          </w:tcPr>
          <w:p w:rsidR="002F1358" w:rsidRDefault="002F1358" w:rsidP="009B3067">
            <w:pPr>
              <w:spacing w:line="360" w:lineRule="auto"/>
              <w:jc w:val="left"/>
            </w:pPr>
          </w:p>
        </w:tc>
      </w:tr>
    </w:tbl>
    <w:p w:rsidR="000A57D1" w:rsidRDefault="000A57D1" w:rsidP="000A57D1"/>
    <w:p w:rsidR="000A57D1" w:rsidRPr="000A57D1" w:rsidRDefault="000A57D1" w:rsidP="000A57D1"/>
    <w:p w:rsidR="005170A7" w:rsidRDefault="005170A7" w:rsidP="005170A7">
      <w:pPr>
        <w:pStyle w:val="berschrift1"/>
      </w:pPr>
      <w:r>
        <w:t>Selbstständigkeitserklärung</w:t>
      </w:r>
    </w:p>
    <w:sectPr w:rsidR="005170A7" w:rsidSect="00E92F1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C0453"/>
    <w:multiLevelType w:val="hybridMultilevel"/>
    <w:tmpl w:val="654A4E18"/>
    <w:lvl w:ilvl="0" w:tplc="D5D265D0">
      <w:start w:val="1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 Schumann">
    <w15:presenceInfo w15:providerId="Windows Live" w15:userId="8051d5a6d7c5a121"/>
  </w15:person>
  <w15:person w15:author="stukka@gmx.de">
    <w15:presenceInfo w15:providerId="Windows Live" w15:userId="a3ae15a2c8f65b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18"/>
    <w:rsid w:val="00021CD4"/>
    <w:rsid w:val="000A57D1"/>
    <w:rsid w:val="000B5C67"/>
    <w:rsid w:val="000E58FC"/>
    <w:rsid w:val="001141A6"/>
    <w:rsid w:val="001D086F"/>
    <w:rsid w:val="00214FCB"/>
    <w:rsid w:val="00293485"/>
    <w:rsid w:val="002B37AB"/>
    <w:rsid w:val="002F1358"/>
    <w:rsid w:val="00303A8C"/>
    <w:rsid w:val="003834FC"/>
    <w:rsid w:val="003F35CA"/>
    <w:rsid w:val="004E20CD"/>
    <w:rsid w:val="005170A7"/>
    <w:rsid w:val="00586DF2"/>
    <w:rsid w:val="00741FE9"/>
    <w:rsid w:val="007872D8"/>
    <w:rsid w:val="007A6839"/>
    <w:rsid w:val="0088443A"/>
    <w:rsid w:val="008A320F"/>
    <w:rsid w:val="008C111F"/>
    <w:rsid w:val="00974B0F"/>
    <w:rsid w:val="00997E8E"/>
    <w:rsid w:val="009B3067"/>
    <w:rsid w:val="009D1A0F"/>
    <w:rsid w:val="009F2EDF"/>
    <w:rsid w:val="00A2182B"/>
    <w:rsid w:val="00AC7CBA"/>
    <w:rsid w:val="00C7336B"/>
    <w:rsid w:val="00D04465"/>
    <w:rsid w:val="00D329B6"/>
    <w:rsid w:val="00E65F7C"/>
    <w:rsid w:val="00E76751"/>
    <w:rsid w:val="00E92F18"/>
    <w:rsid w:val="00EE223A"/>
    <w:rsid w:val="00F42F50"/>
    <w:rsid w:val="00F713E0"/>
    <w:rsid w:val="00F76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8DD4E-7BC8-4C1B-AFE1-2B535C1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 5. PK"/>
    <w:qFormat/>
    <w:rsid w:val="003F35CA"/>
    <w:rPr>
      <w:rFonts w:ascii="Arial" w:hAnsi="Arial"/>
    </w:rPr>
  </w:style>
  <w:style w:type="paragraph" w:styleId="berschrift1">
    <w:name w:val="heading 1"/>
    <w:aliases w:val="Überschrift 5.PK"/>
    <w:basedOn w:val="Standard"/>
    <w:next w:val="Standard"/>
    <w:link w:val="berschrift1Zchn"/>
    <w:uiPriority w:val="9"/>
    <w:qFormat/>
    <w:rsid w:val="00E92F18"/>
    <w:pPr>
      <w:keepNext/>
      <w:keepLines/>
      <w:spacing w:before="240"/>
      <w:outlineLvl w:val="0"/>
    </w:pPr>
    <w:rPr>
      <w:rFonts w:eastAsiaTheme="majorEastAsia" w:cstheme="majorBidi"/>
      <w:b/>
      <w:szCs w:val="32"/>
    </w:rPr>
  </w:style>
  <w:style w:type="paragraph" w:styleId="berschrift2">
    <w:name w:val="heading 2"/>
    <w:aliases w:val="Überschrift 2 - 5. PK"/>
    <w:basedOn w:val="Standard"/>
    <w:next w:val="Standard"/>
    <w:link w:val="berschrift2Zchn"/>
    <w:uiPriority w:val="9"/>
    <w:unhideWhenUsed/>
    <w:qFormat/>
    <w:rsid w:val="003F35CA"/>
    <w:pPr>
      <w:keepNext/>
      <w:keepLines/>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92F18"/>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92F18"/>
    <w:rPr>
      <w:rFonts w:eastAsiaTheme="minorEastAsia"/>
      <w:lang w:eastAsia="de-DE"/>
    </w:rPr>
  </w:style>
  <w:style w:type="character" w:customStyle="1" w:styleId="berschrift1Zchn">
    <w:name w:val="Überschrift 1 Zchn"/>
    <w:aliases w:val="Überschrift 5.PK Zchn"/>
    <w:basedOn w:val="Absatz-Standardschriftart"/>
    <w:link w:val="berschrift1"/>
    <w:uiPriority w:val="9"/>
    <w:rsid w:val="00E92F18"/>
    <w:rPr>
      <w:rFonts w:ascii="Arial" w:eastAsiaTheme="majorEastAsia" w:hAnsi="Arial" w:cstheme="majorBidi"/>
      <w:b/>
      <w:szCs w:val="32"/>
    </w:rPr>
  </w:style>
  <w:style w:type="paragraph" w:styleId="Inhaltsverzeichnisberschrift">
    <w:name w:val="TOC Heading"/>
    <w:basedOn w:val="berschrift1"/>
    <w:next w:val="Standard"/>
    <w:uiPriority w:val="39"/>
    <w:unhideWhenUsed/>
    <w:qFormat/>
    <w:rsid w:val="00E92F18"/>
    <w:pPr>
      <w:outlineLvl w:val="9"/>
    </w:pPr>
    <w:rPr>
      <w:rFonts w:asciiTheme="majorHAnsi" w:hAnsiTheme="majorHAnsi"/>
      <w:b w:val="0"/>
      <w:color w:val="2E74B5" w:themeColor="accent1" w:themeShade="BF"/>
      <w:sz w:val="32"/>
      <w:lang w:eastAsia="de-DE"/>
    </w:rPr>
  </w:style>
  <w:style w:type="character" w:customStyle="1" w:styleId="berschrift2Zchn">
    <w:name w:val="Überschrift 2 Zchn"/>
    <w:aliases w:val="Überschrift 2 - 5. PK Zchn"/>
    <w:basedOn w:val="Absatz-Standardschriftart"/>
    <w:link w:val="berschrift2"/>
    <w:uiPriority w:val="9"/>
    <w:rsid w:val="003F35CA"/>
    <w:rPr>
      <w:rFonts w:ascii="Arial" w:eastAsiaTheme="majorEastAsia" w:hAnsi="Arial" w:cstheme="majorBidi"/>
      <w:szCs w:val="26"/>
    </w:rPr>
  </w:style>
  <w:style w:type="paragraph" w:styleId="Sprechblasentext">
    <w:name w:val="Balloon Text"/>
    <w:basedOn w:val="Standard"/>
    <w:link w:val="SprechblasentextZchn"/>
    <w:uiPriority w:val="99"/>
    <w:semiHidden/>
    <w:unhideWhenUsed/>
    <w:rsid w:val="008C111F"/>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111F"/>
    <w:rPr>
      <w:rFonts w:ascii="Segoe UI" w:hAnsi="Segoe UI" w:cs="Segoe UI"/>
      <w:sz w:val="18"/>
      <w:szCs w:val="18"/>
    </w:rPr>
  </w:style>
  <w:style w:type="table" w:styleId="Tabellenraster">
    <w:name w:val="Table Grid"/>
    <w:basedOn w:val="NormaleTabelle"/>
    <w:uiPriority w:val="39"/>
    <w:rsid w:val="0088443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7CBA"/>
    <w:pPr>
      <w:ind w:left="720"/>
      <w:contextualSpacing/>
    </w:pPr>
  </w:style>
  <w:style w:type="character" w:styleId="Hyperlink">
    <w:name w:val="Hyperlink"/>
    <w:basedOn w:val="Absatz-Standardschriftart"/>
    <w:uiPriority w:val="99"/>
    <w:unhideWhenUsed/>
    <w:rsid w:val="009D1A0F"/>
    <w:rPr>
      <w:color w:val="0563C1" w:themeColor="hyperlink"/>
      <w:u w:val="single"/>
    </w:rPr>
  </w:style>
  <w:style w:type="character" w:customStyle="1" w:styleId="UnresolvedMention">
    <w:name w:val="Unresolved Mention"/>
    <w:basedOn w:val="Absatz-Standardschriftart"/>
    <w:uiPriority w:val="99"/>
    <w:semiHidden/>
    <w:unhideWhenUsed/>
    <w:rsid w:val="009D1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1662">
      <w:bodyDiv w:val="1"/>
      <w:marLeft w:val="0"/>
      <w:marRight w:val="0"/>
      <w:marTop w:val="0"/>
      <w:marBottom w:val="0"/>
      <w:divBdr>
        <w:top w:val="none" w:sz="0" w:space="0" w:color="auto"/>
        <w:left w:val="none" w:sz="0" w:space="0" w:color="auto"/>
        <w:bottom w:val="none" w:sz="0" w:space="0" w:color="auto"/>
        <w:right w:val="none" w:sz="0" w:space="0" w:color="auto"/>
      </w:divBdr>
    </w:div>
    <w:div w:id="173496308">
      <w:bodyDiv w:val="1"/>
      <w:marLeft w:val="0"/>
      <w:marRight w:val="0"/>
      <w:marTop w:val="0"/>
      <w:marBottom w:val="0"/>
      <w:divBdr>
        <w:top w:val="none" w:sz="0" w:space="0" w:color="auto"/>
        <w:left w:val="none" w:sz="0" w:space="0" w:color="auto"/>
        <w:bottom w:val="none" w:sz="0" w:space="0" w:color="auto"/>
        <w:right w:val="none" w:sz="0" w:space="0" w:color="auto"/>
      </w:divBdr>
    </w:div>
    <w:div w:id="13703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6CA59DB94343F58C93E177288EDA64"/>
        <w:category>
          <w:name w:val="Allgemein"/>
          <w:gallery w:val="placeholder"/>
        </w:category>
        <w:types>
          <w:type w:val="bbPlcHdr"/>
        </w:types>
        <w:behaviors>
          <w:behavior w:val="content"/>
        </w:behaviors>
        <w:guid w:val="{33C4831C-C1D4-48BD-8E97-C3271B3F45B3}"/>
      </w:docPartPr>
      <w:docPartBody>
        <w:p w:rsidR="004E156E" w:rsidRDefault="003955A2" w:rsidP="003955A2">
          <w:pPr>
            <w:pStyle w:val="656CA59DB94343F58C93E177288EDA64"/>
          </w:pPr>
          <w:r>
            <w:rPr>
              <w:color w:val="5B9BD5" w:themeColor="accent1"/>
              <w:sz w:val="28"/>
              <w:szCs w:val="28"/>
            </w:rPr>
            <w:t>[Name des Autors]</w:t>
          </w:r>
        </w:p>
      </w:docPartBody>
    </w:docPart>
    <w:docPart>
      <w:docPartPr>
        <w:name w:val="66B4584E25D4433498951A2B813C7EE1"/>
        <w:category>
          <w:name w:val="Allgemein"/>
          <w:gallery w:val="placeholder"/>
        </w:category>
        <w:types>
          <w:type w:val="bbPlcHdr"/>
        </w:types>
        <w:behaviors>
          <w:behavior w:val="content"/>
        </w:behaviors>
        <w:guid w:val="{CCBBB163-C46E-402C-8151-BC7D0DB4524D}"/>
      </w:docPartPr>
      <w:docPartBody>
        <w:p w:rsidR="004E156E" w:rsidRDefault="003955A2" w:rsidP="003955A2">
          <w:pPr>
            <w:pStyle w:val="66B4584E25D4433498951A2B813C7EE1"/>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A2"/>
    <w:rsid w:val="000D6928"/>
    <w:rsid w:val="003955A2"/>
    <w:rsid w:val="004E156E"/>
    <w:rsid w:val="006144E4"/>
    <w:rsid w:val="00BD32F9"/>
    <w:rsid w:val="00CF01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DB546BE7054A92A0749EF42E8C6E9F">
    <w:name w:val="C4DB546BE7054A92A0749EF42E8C6E9F"/>
    <w:rsid w:val="003955A2"/>
  </w:style>
  <w:style w:type="paragraph" w:customStyle="1" w:styleId="48C89BE55570409DAA89EE4880444B82">
    <w:name w:val="48C89BE55570409DAA89EE4880444B82"/>
    <w:rsid w:val="003955A2"/>
  </w:style>
  <w:style w:type="paragraph" w:customStyle="1" w:styleId="6EE537E98FB04A89BB9CC305E483205F">
    <w:name w:val="6EE537E98FB04A89BB9CC305E483205F"/>
    <w:rsid w:val="003955A2"/>
  </w:style>
  <w:style w:type="paragraph" w:customStyle="1" w:styleId="656CA59DB94343F58C93E177288EDA64">
    <w:name w:val="656CA59DB94343F58C93E177288EDA64"/>
    <w:rsid w:val="003955A2"/>
  </w:style>
  <w:style w:type="paragraph" w:customStyle="1" w:styleId="66B4584E25D4433498951A2B813C7EE1">
    <w:name w:val="66B4584E25D4433498951A2B813C7EE1"/>
    <w:rsid w:val="003955A2"/>
  </w:style>
  <w:style w:type="paragraph" w:customStyle="1" w:styleId="05527C6C613D4A63AEE35B1127D458EC">
    <w:name w:val="05527C6C613D4A63AEE35B1127D458EC"/>
    <w:rsid w:val="003955A2"/>
  </w:style>
  <w:style w:type="paragraph" w:customStyle="1" w:styleId="CF299AADB52C486E9F02C9EEB8606A3B">
    <w:name w:val="CF299AADB52C486E9F02C9EEB8606A3B"/>
    <w:rsid w:val="003955A2"/>
  </w:style>
  <w:style w:type="paragraph" w:customStyle="1" w:styleId="49C1BB45163242D29026C8C72F696B5B">
    <w:name w:val="49C1BB45163242D29026C8C72F696B5B"/>
    <w:rsid w:val="0039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EC524-5394-463F-BA92-A553515D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1163</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Kraft</dc:creator>
  <cp:keywords/>
  <dc:description/>
  <cp:lastModifiedBy>stukka@gmx.de</cp:lastModifiedBy>
  <cp:revision>14</cp:revision>
  <dcterms:created xsi:type="dcterms:W3CDTF">2019-03-16T20:56:00Z</dcterms:created>
  <dcterms:modified xsi:type="dcterms:W3CDTF">2019-03-17T21:39:00Z</dcterms:modified>
</cp:coreProperties>
</file>